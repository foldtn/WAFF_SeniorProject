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839EC" w:rsidRDefault="00D909FC" w:rsidP="0026685E">
      <w:pPr>
        <w:pStyle w:val="Title"/>
        <w:spacing w:line="276" w:lineRule="auto"/>
        <w:jc w:val="left"/>
      </w:pPr>
      <w:r>
        <w:t>World Art Festival e-Voting and Feedback System</w:t>
      </w:r>
    </w:p>
    <w:p w:rsidR="00C839EC" w:rsidRDefault="00D909FC" w:rsidP="0026685E">
      <w:pPr>
        <w:pStyle w:val="Title"/>
        <w:spacing w:line="276" w:lineRule="auto"/>
        <w:jc w:val="left"/>
      </w:pPr>
      <w:r>
        <w:rPr>
          <w:b w:val="0"/>
          <w:sz w:val="28"/>
          <w:szCs w:val="28"/>
        </w:rPr>
        <w:t>Use Case Specifications: Administrator Management of Reports</w:t>
      </w:r>
    </w:p>
    <w:p w:rsidR="00C839EC" w:rsidRDefault="00C839EC" w:rsidP="0026685E">
      <w:pPr>
        <w:pStyle w:val="Title"/>
        <w:spacing w:line="276" w:lineRule="auto"/>
        <w:jc w:val="right"/>
      </w:pPr>
    </w:p>
    <w:p w:rsidR="00C839EC" w:rsidRDefault="00946D81" w:rsidP="0026685E">
      <w:pPr>
        <w:pStyle w:val="Title"/>
        <w:spacing w:line="276" w:lineRule="auto"/>
        <w:jc w:val="right"/>
      </w:pPr>
      <w:r>
        <w:rPr>
          <w:sz w:val="28"/>
          <w:szCs w:val="28"/>
        </w:rPr>
        <w:t>Version 1.</w:t>
      </w:r>
      <w:r w:rsidR="001A4C6A">
        <w:rPr>
          <w:sz w:val="28"/>
          <w:szCs w:val="28"/>
        </w:rPr>
        <w:t>4</w:t>
      </w:r>
    </w:p>
    <w:p w:rsidR="00C839EC" w:rsidRDefault="00C839EC" w:rsidP="0026685E">
      <w:pPr>
        <w:spacing w:line="276" w:lineRule="auto"/>
      </w:pPr>
    </w:p>
    <w:p w:rsidR="00C839EC" w:rsidRDefault="00C839EC" w:rsidP="0026685E">
      <w:pPr>
        <w:spacing w:line="276" w:lineRule="auto"/>
      </w:pPr>
    </w:p>
    <w:p w:rsidR="00C839EC" w:rsidRDefault="00C839EC" w:rsidP="0026685E">
      <w:pPr>
        <w:keepLines/>
        <w:spacing w:after="120" w:line="276" w:lineRule="auto"/>
        <w:ind w:left="720"/>
      </w:pPr>
    </w:p>
    <w:p w:rsidR="00C839EC" w:rsidRDefault="00C839EC" w:rsidP="0026685E">
      <w:pPr>
        <w:keepLines/>
        <w:spacing w:after="120" w:line="276" w:lineRule="auto"/>
        <w:ind w:left="720"/>
      </w:pPr>
    </w:p>
    <w:p w:rsidR="00C839EC" w:rsidRDefault="00D909FC" w:rsidP="0026685E">
      <w:pPr>
        <w:spacing w:line="276" w:lineRule="auto"/>
      </w:pPr>
      <w:r>
        <w:br w:type="page"/>
      </w:r>
    </w:p>
    <w:p w:rsidR="00C839EC" w:rsidRDefault="00C839EC" w:rsidP="0026685E">
      <w:pPr>
        <w:spacing w:line="276" w:lineRule="auto"/>
      </w:pPr>
    </w:p>
    <w:p w:rsidR="00C839EC" w:rsidRPr="00946D81" w:rsidRDefault="00D909FC" w:rsidP="0026685E">
      <w:pPr>
        <w:pStyle w:val="Title"/>
        <w:spacing w:line="276" w:lineRule="auto"/>
        <w:rPr>
          <w:sz w:val="44"/>
          <w:szCs w:val="44"/>
        </w:rPr>
      </w:pPr>
      <w:r w:rsidRPr="00946D81">
        <w:rPr>
          <w:sz w:val="44"/>
          <w:szCs w:val="44"/>
        </w:rPr>
        <w:t>Revision History</w:t>
      </w:r>
    </w:p>
    <w:tbl>
      <w:tblPr>
        <w:tblStyle w:val="a"/>
        <w:tblW w:w="9504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839EC">
        <w:tc>
          <w:tcPr>
            <w:tcW w:w="2304" w:type="dxa"/>
          </w:tcPr>
          <w:p w:rsidR="00C839EC" w:rsidRDefault="00D909FC" w:rsidP="0026685E">
            <w:pPr>
              <w:keepLines/>
              <w:spacing w:after="120" w:line="276" w:lineRule="auto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C839EC" w:rsidRDefault="00D909FC" w:rsidP="0026685E">
            <w:pPr>
              <w:keepLines/>
              <w:spacing w:after="120" w:line="276" w:lineRule="auto"/>
              <w:jc w:val="center"/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C839EC" w:rsidRDefault="00D909FC" w:rsidP="0026685E">
            <w:pPr>
              <w:keepLines/>
              <w:spacing w:after="120" w:line="276" w:lineRule="auto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C839EC" w:rsidRDefault="00D909FC" w:rsidP="0026685E">
            <w:pPr>
              <w:keepLines/>
              <w:spacing w:after="120" w:line="276" w:lineRule="auto"/>
              <w:jc w:val="center"/>
            </w:pPr>
            <w:r>
              <w:rPr>
                <w:b/>
              </w:rPr>
              <w:t>Author</w:t>
            </w:r>
          </w:p>
        </w:tc>
      </w:tr>
      <w:tr w:rsidR="00C839EC">
        <w:tc>
          <w:tcPr>
            <w:tcW w:w="2304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10/22/2015</w:t>
            </w:r>
          </w:p>
        </w:tc>
        <w:tc>
          <w:tcPr>
            <w:tcW w:w="1152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1.0</w:t>
            </w:r>
          </w:p>
        </w:tc>
        <w:tc>
          <w:tcPr>
            <w:tcW w:w="3744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Created format</w:t>
            </w:r>
          </w:p>
        </w:tc>
        <w:tc>
          <w:tcPr>
            <w:tcW w:w="2304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Timothy Folds</w:t>
            </w:r>
          </w:p>
        </w:tc>
      </w:tr>
      <w:tr w:rsidR="00C839EC">
        <w:tc>
          <w:tcPr>
            <w:tcW w:w="2304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10/25/2015</w:t>
            </w:r>
          </w:p>
        </w:tc>
        <w:tc>
          <w:tcPr>
            <w:tcW w:w="1152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1.1</w:t>
            </w:r>
          </w:p>
        </w:tc>
        <w:tc>
          <w:tcPr>
            <w:tcW w:w="3744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Changed format to match updated Outline Use Case</w:t>
            </w:r>
          </w:p>
        </w:tc>
        <w:tc>
          <w:tcPr>
            <w:tcW w:w="2304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Timothy Folds</w:t>
            </w:r>
          </w:p>
        </w:tc>
      </w:tr>
      <w:tr w:rsidR="00C839EC">
        <w:tc>
          <w:tcPr>
            <w:tcW w:w="2304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10/26/2015</w:t>
            </w:r>
          </w:p>
        </w:tc>
        <w:tc>
          <w:tcPr>
            <w:tcW w:w="1152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1.2</w:t>
            </w:r>
          </w:p>
        </w:tc>
        <w:tc>
          <w:tcPr>
            <w:tcW w:w="3744" w:type="dxa"/>
          </w:tcPr>
          <w:p w:rsidR="00C839EC" w:rsidRDefault="00814CD2" w:rsidP="0026685E">
            <w:pPr>
              <w:keepLines/>
              <w:spacing w:after="120" w:line="276" w:lineRule="auto"/>
            </w:pPr>
            <w:r>
              <w:t xml:space="preserve">Revamped </w:t>
            </w:r>
            <w:r w:rsidR="00333137">
              <w:t>layout based on updates from Karthik</w:t>
            </w:r>
          </w:p>
        </w:tc>
        <w:tc>
          <w:tcPr>
            <w:tcW w:w="2304" w:type="dxa"/>
          </w:tcPr>
          <w:p w:rsidR="00C839EC" w:rsidRDefault="00D909FC" w:rsidP="0026685E">
            <w:pPr>
              <w:keepLines/>
              <w:spacing w:after="120" w:line="276" w:lineRule="auto"/>
            </w:pPr>
            <w:r>
              <w:t>Timothy Folds</w:t>
            </w:r>
          </w:p>
        </w:tc>
      </w:tr>
      <w:tr w:rsidR="00C839EC">
        <w:tc>
          <w:tcPr>
            <w:tcW w:w="2304" w:type="dxa"/>
          </w:tcPr>
          <w:p w:rsidR="00C839EC" w:rsidRDefault="00333137" w:rsidP="0026685E">
            <w:pPr>
              <w:keepLines/>
              <w:spacing w:after="120" w:line="276" w:lineRule="auto"/>
            </w:pPr>
            <w:r>
              <w:t>10/27/2015</w:t>
            </w:r>
          </w:p>
        </w:tc>
        <w:tc>
          <w:tcPr>
            <w:tcW w:w="1152" w:type="dxa"/>
          </w:tcPr>
          <w:p w:rsidR="00C839EC" w:rsidRDefault="00946D81" w:rsidP="0026685E">
            <w:pPr>
              <w:keepLines/>
              <w:spacing w:after="120" w:line="276" w:lineRule="auto"/>
            </w:pPr>
            <w:r>
              <w:t>1.3</w:t>
            </w:r>
          </w:p>
        </w:tc>
        <w:tc>
          <w:tcPr>
            <w:tcW w:w="3744" w:type="dxa"/>
          </w:tcPr>
          <w:p w:rsidR="00C839EC" w:rsidRDefault="00946D81" w:rsidP="0026685E">
            <w:pPr>
              <w:keepLines/>
              <w:spacing w:after="120" w:line="276" w:lineRule="auto"/>
            </w:pPr>
            <w:r>
              <w:t>Filled in sections 1 through 2.3</w:t>
            </w:r>
          </w:p>
        </w:tc>
        <w:tc>
          <w:tcPr>
            <w:tcW w:w="2304" w:type="dxa"/>
          </w:tcPr>
          <w:p w:rsidR="00C839EC" w:rsidRDefault="00946D81" w:rsidP="0026685E">
            <w:pPr>
              <w:keepLines/>
              <w:spacing w:after="120" w:line="276" w:lineRule="auto"/>
            </w:pPr>
            <w:r>
              <w:t>Timothy Folds</w:t>
            </w:r>
          </w:p>
        </w:tc>
      </w:tr>
      <w:tr w:rsidR="009A1367">
        <w:tc>
          <w:tcPr>
            <w:tcW w:w="2304" w:type="dxa"/>
          </w:tcPr>
          <w:p w:rsidR="009A1367" w:rsidRDefault="009A1367" w:rsidP="0026685E">
            <w:pPr>
              <w:keepLines/>
              <w:spacing w:after="120" w:line="276" w:lineRule="auto"/>
            </w:pPr>
            <w:r>
              <w:t>10/28/2015</w:t>
            </w:r>
          </w:p>
        </w:tc>
        <w:tc>
          <w:tcPr>
            <w:tcW w:w="1152" w:type="dxa"/>
          </w:tcPr>
          <w:p w:rsidR="009A1367" w:rsidRDefault="009A1367" w:rsidP="0026685E">
            <w:pPr>
              <w:keepLines/>
              <w:spacing w:after="120" w:line="276" w:lineRule="auto"/>
            </w:pPr>
            <w:r>
              <w:t>1.4</w:t>
            </w:r>
          </w:p>
        </w:tc>
        <w:tc>
          <w:tcPr>
            <w:tcW w:w="3744" w:type="dxa"/>
          </w:tcPr>
          <w:p w:rsidR="009A1367" w:rsidRDefault="009A1367" w:rsidP="0026685E">
            <w:pPr>
              <w:keepLines/>
              <w:spacing w:after="120" w:line="276" w:lineRule="auto"/>
            </w:pPr>
            <w:r>
              <w:t>Finished filling in other sections</w:t>
            </w:r>
          </w:p>
        </w:tc>
        <w:tc>
          <w:tcPr>
            <w:tcW w:w="2304" w:type="dxa"/>
          </w:tcPr>
          <w:p w:rsidR="009A1367" w:rsidRDefault="009A1367" w:rsidP="0026685E">
            <w:pPr>
              <w:keepLines/>
              <w:spacing w:after="120" w:line="276" w:lineRule="auto"/>
            </w:pPr>
            <w:r>
              <w:t>Timothy Folds</w:t>
            </w:r>
          </w:p>
        </w:tc>
      </w:tr>
    </w:tbl>
    <w:p w:rsidR="00C839EC" w:rsidRDefault="00C839EC" w:rsidP="0026685E">
      <w:pPr>
        <w:spacing w:line="276" w:lineRule="auto"/>
        <w:rPr>
          <w:ins w:id="0" w:author="Karthikeyan Umapathy" w:date="2015-11-11T20:29:00Z"/>
        </w:rPr>
      </w:pPr>
    </w:p>
    <w:p w:rsidR="00471F5E" w:rsidRDefault="00471F5E" w:rsidP="0026685E">
      <w:pPr>
        <w:spacing w:line="276" w:lineRule="auto"/>
      </w:pPr>
      <w:ins w:id="1" w:author="Karthikeyan Umapathy" w:date="2015-11-11T20:29:00Z">
        <w:r>
          <w:t>Why no one reviewed this use case?</w:t>
        </w:r>
      </w:ins>
    </w:p>
    <w:p w:rsidR="00C839EC" w:rsidRDefault="00D909FC" w:rsidP="0026685E">
      <w:pPr>
        <w:spacing w:line="276" w:lineRule="auto"/>
      </w:pPr>
      <w:r>
        <w:br w:type="page"/>
      </w:r>
    </w:p>
    <w:p w:rsidR="00C839EC" w:rsidRPr="00946D81" w:rsidRDefault="00D909FC" w:rsidP="0026685E">
      <w:pPr>
        <w:pStyle w:val="Title"/>
        <w:spacing w:line="276" w:lineRule="auto"/>
        <w:rPr>
          <w:sz w:val="48"/>
          <w:szCs w:val="48"/>
        </w:rPr>
      </w:pPr>
      <w:r w:rsidRPr="00946D81">
        <w:rPr>
          <w:sz w:val="48"/>
          <w:szCs w:val="48"/>
        </w:rPr>
        <w:lastRenderedPageBreak/>
        <w:t>Table of Contents</w:t>
      </w:r>
    </w:p>
    <w:p w:rsidR="00C839EC" w:rsidRPr="0026685E" w:rsidRDefault="00D909FC" w:rsidP="0026685E">
      <w:pPr>
        <w:tabs>
          <w:tab w:val="left" w:pos="432"/>
        </w:tabs>
        <w:spacing w:before="240" w:after="60" w:line="276" w:lineRule="auto"/>
        <w:ind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1.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Diagram of administrator use case involving reports</w:t>
      </w:r>
      <w:r w:rsidRPr="0026685E">
        <w:rPr>
          <w:rFonts w:ascii="Arial" w:hAnsi="Arial" w:cs="Arial"/>
          <w:sz w:val="24"/>
          <w:szCs w:val="24"/>
        </w:rPr>
        <w:tab/>
      </w:r>
    </w:p>
    <w:p w:rsidR="00C839EC" w:rsidRPr="0026685E" w:rsidRDefault="00D909FC" w:rsidP="0026685E">
      <w:pPr>
        <w:tabs>
          <w:tab w:val="left" w:pos="432"/>
        </w:tabs>
        <w:spacing w:before="240" w:after="60" w:line="276" w:lineRule="auto"/>
        <w:ind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Administrator views</w:t>
      </w:r>
      <w:r w:rsidR="00333137" w:rsidRPr="0026685E">
        <w:rPr>
          <w:rFonts w:ascii="Arial" w:hAnsi="Arial" w:cs="Arial"/>
          <w:sz w:val="24"/>
          <w:szCs w:val="24"/>
        </w:rPr>
        <w:t xml:space="preserve"> </w:t>
      </w:r>
      <w:r w:rsidR="0026685E">
        <w:rPr>
          <w:rFonts w:ascii="Arial" w:hAnsi="Arial" w:cs="Arial"/>
          <w:sz w:val="24"/>
          <w:szCs w:val="24"/>
        </w:rPr>
        <w:t>reports</w:t>
      </w:r>
      <w:r w:rsidRPr="0026685E">
        <w:rPr>
          <w:rFonts w:ascii="Arial" w:hAnsi="Arial" w:cs="Arial"/>
          <w:sz w:val="24"/>
          <w:szCs w:val="24"/>
        </w:rPr>
        <w:tab/>
      </w:r>
    </w:p>
    <w:p w:rsidR="00C839EC" w:rsidRPr="0026685E" w:rsidRDefault="00D909FC" w:rsidP="0026685E">
      <w:pPr>
        <w:tabs>
          <w:tab w:val="left" w:pos="1000"/>
        </w:tabs>
        <w:spacing w:line="276" w:lineRule="auto"/>
        <w:ind w:left="432"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2.1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Brief Description</w:t>
      </w:r>
      <w:r w:rsidRPr="0026685E">
        <w:rPr>
          <w:rFonts w:ascii="Arial" w:hAnsi="Arial" w:cs="Arial"/>
          <w:sz w:val="24"/>
          <w:szCs w:val="24"/>
        </w:rPr>
        <w:tab/>
      </w:r>
    </w:p>
    <w:p w:rsidR="00C839EC" w:rsidRPr="0026685E" w:rsidRDefault="00D909FC" w:rsidP="0026685E">
      <w:pPr>
        <w:tabs>
          <w:tab w:val="left" w:pos="1000"/>
        </w:tabs>
        <w:spacing w:line="276" w:lineRule="auto"/>
        <w:ind w:left="432"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2.2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Basic Flow of Events</w:t>
      </w:r>
      <w:r w:rsidRPr="0026685E">
        <w:rPr>
          <w:rFonts w:ascii="Arial" w:hAnsi="Arial" w:cs="Arial"/>
          <w:sz w:val="24"/>
          <w:szCs w:val="24"/>
        </w:rPr>
        <w:tab/>
      </w:r>
    </w:p>
    <w:p w:rsidR="00C839EC" w:rsidRDefault="001D159E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eastAsia="Calibr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2.2.1</w:t>
      </w:r>
      <w:r>
        <w:rPr>
          <w:rFonts w:ascii="Arial" w:hAnsi="Arial" w:cs="Arial"/>
          <w:sz w:val="24"/>
          <w:szCs w:val="24"/>
        </w:rPr>
        <w:tab/>
      </w:r>
      <w:r w:rsidR="0026685E">
        <w:rPr>
          <w:rFonts w:ascii="Arial" w:eastAsia="Calibri" w:hAnsi="Arial" w:cs="Arial"/>
          <w:sz w:val="24"/>
          <w:szCs w:val="24"/>
        </w:rPr>
        <w:t>Admin requests to view reports</w:t>
      </w:r>
    </w:p>
    <w:p w:rsidR="0026685E" w:rsidRDefault="0026685E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2.2.2</w:t>
      </w:r>
      <w:r>
        <w:rPr>
          <w:rFonts w:ascii="Arial" w:eastAsia="Calibri" w:hAnsi="Arial" w:cs="Arial"/>
          <w:sz w:val="24"/>
          <w:szCs w:val="24"/>
        </w:rPr>
        <w:tab/>
        <w:t>System displays reports page</w:t>
      </w:r>
    </w:p>
    <w:p w:rsidR="0026685E" w:rsidRPr="0026685E" w:rsidRDefault="000A71F3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2.2.3</w:t>
      </w:r>
      <w:r w:rsidR="001D159E">
        <w:rPr>
          <w:rFonts w:ascii="Arial" w:eastAsia="Calibri" w:hAnsi="Arial" w:cs="Arial"/>
          <w:sz w:val="24"/>
          <w:szCs w:val="24"/>
        </w:rPr>
        <w:tab/>
        <w:t>End of use case</w:t>
      </w:r>
    </w:p>
    <w:p w:rsidR="00C839EC" w:rsidRPr="0026685E" w:rsidRDefault="00D909FC" w:rsidP="0026685E">
      <w:pPr>
        <w:tabs>
          <w:tab w:val="left" w:pos="1000"/>
        </w:tabs>
        <w:spacing w:line="276" w:lineRule="auto"/>
        <w:ind w:left="432"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2.3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Alternative Flows</w:t>
      </w:r>
      <w:r w:rsidRPr="0026685E">
        <w:rPr>
          <w:rFonts w:ascii="Arial" w:hAnsi="Arial" w:cs="Arial"/>
          <w:sz w:val="24"/>
          <w:szCs w:val="24"/>
        </w:rPr>
        <w:tab/>
      </w:r>
    </w:p>
    <w:p w:rsidR="00333137" w:rsidRPr="0026685E" w:rsidRDefault="00D909FC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2.3.1</w:t>
      </w:r>
      <w:r w:rsidRPr="0026685E">
        <w:rPr>
          <w:rFonts w:ascii="Arial" w:eastAsia="Calibri" w:hAnsi="Arial" w:cs="Arial"/>
          <w:sz w:val="24"/>
          <w:szCs w:val="24"/>
        </w:rPr>
        <w:tab/>
        <w:t>Unauthorized access</w:t>
      </w:r>
    </w:p>
    <w:p w:rsidR="00C839EC" w:rsidRDefault="00D909FC" w:rsidP="0026685E">
      <w:pPr>
        <w:tabs>
          <w:tab w:val="left" w:pos="1000"/>
        </w:tabs>
        <w:spacing w:line="276" w:lineRule="auto"/>
        <w:ind w:left="432"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2.4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Sub flows</w:t>
      </w:r>
      <w:r w:rsidRPr="0026685E">
        <w:rPr>
          <w:rFonts w:ascii="Arial" w:hAnsi="Arial" w:cs="Arial"/>
          <w:sz w:val="24"/>
          <w:szCs w:val="24"/>
        </w:rPr>
        <w:tab/>
      </w:r>
    </w:p>
    <w:p w:rsidR="00946D81" w:rsidRDefault="00946D81" w:rsidP="00946D81">
      <w:pPr>
        <w:tabs>
          <w:tab w:val="left" w:pos="1440"/>
          <w:tab w:val="right" w:pos="9360"/>
        </w:tabs>
        <w:spacing w:line="276" w:lineRule="auto"/>
        <w:ind w:left="8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2.4.2</w:t>
      </w:r>
      <w:r>
        <w:rPr>
          <w:rFonts w:ascii="Arial" w:hAnsi="Arial" w:cs="Arial"/>
          <w:sz w:val="24"/>
          <w:szCs w:val="24"/>
        </w:rPr>
        <w:tab/>
        <w:t>Admin views voting data</w:t>
      </w:r>
    </w:p>
    <w:p w:rsidR="00946D81" w:rsidRDefault="00946D81" w:rsidP="00946D81">
      <w:pPr>
        <w:tabs>
          <w:tab w:val="left" w:pos="1440"/>
          <w:tab w:val="right" w:pos="9360"/>
        </w:tabs>
        <w:spacing w:line="276" w:lineRule="auto"/>
        <w:ind w:left="8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2.4.3</w:t>
      </w:r>
      <w:r>
        <w:rPr>
          <w:rFonts w:ascii="Arial" w:hAnsi="Arial" w:cs="Arial"/>
          <w:sz w:val="24"/>
          <w:szCs w:val="24"/>
        </w:rPr>
        <w:tab/>
        <w:t>Admin views leaderboards</w:t>
      </w:r>
    </w:p>
    <w:p w:rsidR="00946D81" w:rsidRDefault="00946D81" w:rsidP="00946D81">
      <w:pPr>
        <w:tabs>
          <w:tab w:val="left" w:pos="1440"/>
          <w:tab w:val="right" w:pos="9360"/>
        </w:tabs>
        <w:spacing w:line="276" w:lineRule="auto"/>
        <w:ind w:left="8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2.4.4</w:t>
      </w:r>
      <w:r>
        <w:rPr>
          <w:rFonts w:ascii="Arial" w:hAnsi="Arial" w:cs="Arial"/>
          <w:sz w:val="24"/>
          <w:szCs w:val="24"/>
        </w:rPr>
        <w:tab/>
        <w:t>Admin views demographics</w:t>
      </w:r>
    </w:p>
    <w:p w:rsidR="00946D81" w:rsidRDefault="00946D81" w:rsidP="00946D81">
      <w:pPr>
        <w:tabs>
          <w:tab w:val="left" w:pos="1440"/>
          <w:tab w:val="right" w:pos="9360"/>
        </w:tabs>
        <w:spacing w:line="276" w:lineRule="auto"/>
        <w:ind w:left="8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2.4.5</w:t>
      </w:r>
      <w:r>
        <w:rPr>
          <w:rFonts w:ascii="Arial" w:hAnsi="Arial" w:cs="Arial"/>
          <w:sz w:val="24"/>
          <w:szCs w:val="24"/>
        </w:rPr>
        <w:tab/>
        <w:t>Admin views block voting data</w:t>
      </w:r>
    </w:p>
    <w:p w:rsidR="00946D81" w:rsidRDefault="00946D81" w:rsidP="00946D81">
      <w:pPr>
        <w:tabs>
          <w:tab w:val="left" w:pos="1440"/>
          <w:tab w:val="right" w:pos="9360"/>
        </w:tabs>
        <w:spacing w:line="276" w:lineRule="auto"/>
        <w:ind w:left="86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2.4.6 Admin views genre voting data</w:t>
      </w:r>
    </w:p>
    <w:p w:rsidR="00C839EC" w:rsidRPr="0026685E" w:rsidRDefault="00D909FC" w:rsidP="0026685E">
      <w:pPr>
        <w:tabs>
          <w:tab w:val="left" w:pos="1000"/>
        </w:tabs>
        <w:spacing w:line="276" w:lineRule="auto"/>
        <w:ind w:left="432"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2.5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Key Scenarios</w:t>
      </w:r>
      <w:r w:rsidRPr="0026685E">
        <w:rPr>
          <w:rFonts w:ascii="Arial" w:hAnsi="Arial" w:cs="Arial"/>
          <w:sz w:val="24"/>
          <w:szCs w:val="24"/>
        </w:rPr>
        <w:tab/>
      </w:r>
    </w:p>
    <w:p w:rsidR="00C839EC" w:rsidRPr="0026685E" w:rsidRDefault="00D909FC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2.5.1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Success scenarios</w:t>
      </w:r>
      <w:r w:rsidRPr="0026685E">
        <w:rPr>
          <w:rFonts w:ascii="Arial" w:hAnsi="Arial" w:cs="Arial"/>
          <w:sz w:val="24"/>
          <w:szCs w:val="24"/>
        </w:rPr>
        <w:tab/>
      </w:r>
    </w:p>
    <w:p w:rsidR="00C839EC" w:rsidRPr="0026685E" w:rsidRDefault="00D909FC" w:rsidP="0026685E">
      <w:pPr>
        <w:tabs>
          <w:tab w:val="left" w:pos="1440"/>
          <w:tab w:val="right" w:pos="9360"/>
        </w:tabs>
        <w:spacing w:line="276" w:lineRule="auto"/>
        <w:ind w:left="864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2.5.2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Failure scenarios</w:t>
      </w:r>
      <w:r w:rsidRPr="0026685E">
        <w:rPr>
          <w:rFonts w:ascii="Arial" w:hAnsi="Arial" w:cs="Arial"/>
          <w:sz w:val="24"/>
          <w:szCs w:val="24"/>
        </w:rPr>
        <w:tab/>
      </w:r>
    </w:p>
    <w:p w:rsidR="00C839EC" w:rsidRPr="0026685E" w:rsidRDefault="00D909FC" w:rsidP="0026685E">
      <w:pPr>
        <w:tabs>
          <w:tab w:val="left" w:pos="1000"/>
        </w:tabs>
        <w:spacing w:line="276" w:lineRule="auto"/>
        <w:ind w:left="432"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2.6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Preconditions</w:t>
      </w:r>
      <w:r w:rsidRPr="0026685E">
        <w:rPr>
          <w:rFonts w:ascii="Arial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ab/>
      </w:r>
    </w:p>
    <w:p w:rsidR="00C839EC" w:rsidRPr="0026685E" w:rsidRDefault="00D909FC" w:rsidP="0026685E">
      <w:pPr>
        <w:tabs>
          <w:tab w:val="left" w:pos="1000"/>
        </w:tabs>
        <w:spacing w:line="276" w:lineRule="auto"/>
        <w:ind w:left="432"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2.8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Extension Points</w:t>
      </w:r>
      <w:r w:rsidRPr="0026685E">
        <w:rPr>
          <w:rFonts w:ascii="Arial" w:hAnsi="Arial" w:cs="Arial"/>
          <w:sz w:val="24"/>
          <w:szCs w:val="24"/>
        </w:rPr>
        <w:tab/>
      </w:r>
    </w:p>
    <w:p w:rsidR="00C839EC" w:rsidRPr="0026685E" w:rsidRDefault="00D909FC" w:rsidP="0026685E">
      <w:pPr>
        <w:tabs>
          <w:tab w:val="left" w:pos="1000"/>
        </w:tabs>
        <w:spacing w:line="276" w:lineRule="auto"/>
        <w:ind w:left="432"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2.9</w:t>
      </w:r>
      <w:r w:rsidRPr="0026685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Special Requirements</w:t>
      </w:r>
      <w:r w:rsidRPr="0026685E">
        <w:rPr>
          <w:rFonts w:ascii="Arial" w:hAnsi="Arial" w:cs="Arial"/>
          <w:sz w:val="24"/>
          <w:szCs w:val="24"/>
        </w:rPr>
        <w:tab/>
      </w:r>
    </w:p>
    <w:p w:rsidR="004227BA" w:rsidRPr="0026685E" w:rsidRDefault="00D909FC" w:rsidP="0026685E">
      <w:pPr>
        <w:tabs>
          <w:tab w:val="left" w:pos="1200"/>
        </w:tabs>
        <w:spacing w:line="276" w:lineRule="auto"/>
        <w:ind w:left="432" w:right="720"/>
        <w:rPr>
          <w:rFonts w:ascii="Arial" w:hAnsi="Arial" w:cs="Arial"/>
          <w:sz w:val="24"/>
          <w:szCs w:val="24"/>
        </w:rPr>
      </w:pPr>
      <w:r w:rsidRPr="0026685E">
        <w:rPr>
          <w:rFonts w:ascii="Arial" w:hAnsi="Arial" w:cs="Arial"/>
          <w:sz w:val="24"/>
          <w:szCs w:val="24"/>
        </w:rPr>
        <w:t>2.10</w:t>
      </w:r>
      <w:r w:rsidR="001D159E">
        <w:rPr>
          <w:rFonts w:ascii="Arial" w:eastAsia="Calibri" w:hAnsi="Arial" w:cs="Arial"/>
          <w:sz w:val="24"/>
          <w:szCs w:val="24"/>
        </w:rPr>
        <w:tab/>
      </w:r>
      <w:r w:rsidRPr="0026685E">
        <w:rPr>
          <w:rFonts w:ascii="Arial" w:hAnsi="Arial" w:cs="Arial"/>
          <w:sz w:val="24"/>
          <w:szCs w:val="24"/>
        </w:rPr>
        <w:t>Additional Information</w:t>
      </w:r>
      <w:r w:rsidRPr="0026685E">
        <w:rPr>
          <w:rFonts w:ascii="Arial" w:hAnsi="Arial" w:cs="Arial"/>
          <w:sz w:val="24"/>
          <w:szCs w:val="24"/>
        </w:rPr>
        <w:tab/>
      </w:r>
    </w:p>
    <w:p w:rsidR="0026685E" w:rsidRDefault="0026685E" w:rsidP="0026685E">
      <w:pPr>
        <w:tabs>
          <w:tab w:val="left" w:pos="450"/>
        </w:tabs>
        <w:spacing w:line="276" w:lineRule="auto"/>
        <w:ind w:right="720"/>
        <w:rPr>
          <w:sz w:val="24"/>
          <w:szCs w:val="24"/>
        </w:rPr>
      </w:pPr>
    </w:p>
    <w:p w:rsidR="0026685E" w:rsidRDefault="0026685E" w:rsidP="0026685E">
      <w:pPr>
        <w:tabs>
          <w:tab w:val="left" w:pos="450"/>
        </w:tabs>
        <w:spacing w:line="276" w:lineRule="auto"/>
        <w:ind w:right="720"/>
        <w:rPr>
          <w:sz w:val="24"/>
          <w:szCs w:val="24"/>
        </w:rPr>
      </w:pPr>
    </w:p>
    <w:p w:rsidR="0026685E" w:rsidRDefault="0026685E" w:rsidP="0026685E">
      <w:pPr>
        <w:tabs>
          <w:tab w:val="left" w:pos="450"/>
        </w:tabs>
        <w:spacing w:line="276" w:lineRule="auto"/>
        <w:ind w:right="720"/>
        <w:rPr>
          <w:sz w:val="24"/>
          <w:szCs w:val="24"/>
        </w:rPr>
      </w:pPr>
    </w:p>
    <w:p w:rsidR="0026685E" w:rsidRDefault="0026685E" w:rsidP="0026685E">
      <w:pPr>
        <w:tabs>
          <w:tab w:val="left" w:pos="450"/>
        </w:tabs>
        <w:spacing w:line="276" w:lineRule="auto"/>
        <w:ind w:right="720"/>
        <w:rPr>
          <w:sz w:val="24"/>
          <w:szCs w:val="24"/>
        </w:rPr>
      </w:pPr>
    </w:p>
    <w:p w:rsidR="0026685E" w:rsidRDefault="0026685E" w:rsidP="0026685E">
      <w:pPr>
        <w:tabs>
          <w:tab w:val="left" w:pos="450"/>
        </w:tabs>
        <w:spacing w:line="276" w:lineRule="auto"/>
        <w:ind w:right="720"/>
        <w:rPr>
          <w:sz w:val="24"/>
          <w:szCs w:val="24"/>
        </w:rPr>
      </w:pPr>
    </w:p>
    <w:p w:rsidR="0026685E" w:rsidRDefault="0026685E" w:rsidP="0026685E">
      <w:pPr>
        <w:tabs>
          <w:tab w:val="left" w:pos="450"/>
        </w:tabs>
        <w:spacing w:line="276" w:lineRule="auto"/>
        <w:ind w:right="720"/>
        <w:rPr>
          <w:sz w:val="24"/>
          <w:szCs w:val="24"/>
        </w:rPr>
      </w:pPr>
    </w:p>
    <w:p w:rsidR="0026685E" w:rsidRDefault="0026685E" w:rsidP="0026685E">
      <w:pPr>
        <w:tabs>
          <w:tab w:val="left" w:pos="450"/>
        </w:tabs>
        <w:spacing w:line="276" w:lineRule="auto"/>
        <w:ind w:right="720"/>
        <w:rPr>
          <w:sz w:val="24"/>
          <w:szCs w:val="24"/>
        </w:rPr>
      </w:pPr>
    </w:p>
    <w:p w:rsidR="0026685E" w:rsidRDefault="0026685E" w:rsidP="0026685E">
      <w:pPr>
        <w:tabs>
          <w:tab w:val="left" w:pos="450"/>
        </w:tabs>
        <w:spacing w:line="276" w:lineRule="auto"/>
        <w:ind w:right="720"/>
        <w:rPr>
          <w:sz w:val="24"/>
          <w:szCs w:val="24"/>
        </w:rPr>
      </w:pPr>
    </w:p>
    <w:p w:rsidR="0026685E" w:rsidRPr="0026685E" w:rsidRDefault="0026685E" w:rsidP="0026685E">
      <w:pPr>
        <w:tabs>
          <w:tab w:val="left" w:pos="450"/>
        </w:tabs>
        <w:spacing w:line="276" w:lineRule="auto"/>
        <w:ind w:right="720"/>
        <w:rPr>
          <w:sz w:val="24"/>
          <w:szCs w:val="24"/>
        </w:rPr>
      </w:pPr>
    </w:p>
    <w:p w:rsidR="00C839EC" w:rsidRDefault="00C839EC" w:rsidP="0026685E">
      <w:pPr>
        <w:spacing w:line="276" w:lineRule="auto"/>
      </w:pPr>
    </w:p>
    <w:p w:rsidR="00C839EC" w:rsidRPr="00946D81" w:rsidRDefault="00D909FC" w:rsidP="0026685E">
      <w:pPr>
        <w:pStyle w:val="Title"/>
        <w:spacing w:line="276" w:lineRule="auto"/>
        <w:rPr>
          <w:sz w:val="48"/>
          <w:szCs w:val="48"/>
        </w:rPr>
      </w:pPr>
      <w:bookmarkStart w:id="2" w:name="h.gjdgxs" w:colFirst="0" w:colLast="0"/>
      <w:bookmarkEnd w:id="2"/>
      <w:r w:rsidRPr="00946D81">
        <w:rPr>
          <w:sz w:val="48"/>
          <w:szCs w:val="48"/>
        </w:rPr>
        <w:t xml:space="preserve">Use Case Specifications: Administrator Management of </w:t>
      </w:r>
      <w:r w:rsidR="00946D81" w:rsidRPr="00946D81">
        <w:rPr>
          <w:sz w:val="48"/>
          <w:szCs w:val="48"/>
        </w:rPr>
        <w:t>reports</w:t>
      </w:r>
      <w:r w:rsidRPr="00946D81">
        <w:rPr>
          <w:sz w:val="48"/>
          <w:szCs w:val="48"/>
        </w:rPr>
        <w:t xml:space="preserve"> </w:t>
      </w:r>
      <w:r w:rsidRPr="00946D81">
        <w:rPr>
          <w:sz w:val="48"/>
          <w:szCs w:val="48"/>
        </w:rPr>
        <w:br/>
      </w:r>
    </w:p>
    <w:p w:rsidR="00C839EC" w:rsidRPr="00946D81" w:rsidRDefault="00D909FC" w:rsidP="0026685E">
      <w:pPr>
        <w:pStyle w:val="Heading1"/>
        <w:numPr>
          <w:ilvl w:val="0"/>
          <w:numId w:val="6"/>
        </w:numPr>
        <w:spacing w:line="276" w:lineRule="auto"/>
        <w:rPr>
          <w:sz w:val="36"/>
          <w:szCs w:val="36"/>
        </w:rPr>
      </w:pPr>
      <w:bookmarkStart w:id="3" w:name="h.g6ip82gi5qbf" w:colFirst="0" w:colLast="0"/>
      <w:bookmarkEnd w:id="3"/>
      <w:r w:rsidRPr="00946D81">
        <w:rPr>
          <w:sz w:val="36"/>
          <w:szCs w:val="36"/>
        </w:rPr>
        <w:t xml:space="preserve">Diagram of </w:t>
      </w:r>
      <w:r w:rsidR="00946D81">
        <w:rPr>
          <w:sz w:val="36"/>
          <w:szCs w:val="36"/>
        </w:rPr>
        <w:t>administrator management of reports</w:t>
      </w:r>
    </w:p>
    <w:p w:rsidR="00C839EC" w:rsidRDefault="0026685E" w:rsidP="0026685E">
      <w:pPr>
        <w:widowControl/>
        <w:spacing w:line="276" w:lineRule="auto"/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3435350" cy="2743200"/>
            <wp:effectExtent l="0" t="0" r="0" b="0"/>
            <wp:docPr id="1" name="Picture 1" descr="https://lh5.googleusercontent.com/MyuJ80mNwsurPzgiTrmqinEUDhlSlq1Mes3jhvJuy9rX_jYac6SYRYwL31SJxz33VARUbAZr64h4SZx7B1jQh45PNXbshaKRNlGhUGqZwNIbaF3C69vTovxerpHrlviHzdRi-7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yuJ80mNwsurPzgiTrmqinEUDhlSlq1Mes3jhvJuy9rX_jYac6SYRYwL31SJxz33VARUbAZr64h4SZx7B1jQh45PNXbshaKRNlGhUGqZwNIbaF3C69vTovxerpHrlviHzdRi-7Fx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9EC" w:rsidRDefault="00C839EC" w:rsidP="0026685E">
      <w:pPr>
        <w:spacing w:after="120" w:line="276" w:lineRule="auto"/>
        <w:ind w:left="720"/>
      </w:pPr>
      <w:bookmarkStart w:id="4" w:name="h.1fob9te" w:colFirst="0" w:colLast="0"/>
      <w:bookmarkEnd w:id="4"/>
    </w:p>
    <w:p w:rsidR="00C839EC" w:rsidRPr="001D159E" w:rsidRDefault="00D909FC" w:rsidP="0026685E">
      <w:pPr>
        <w:pStyle w:val="Heading1"/>
        <w:widowControl/>
        <w:numPr>
          <w:ilvl w:val="0"/>
          <w:numId w:val="6"/>
        </w:numPr>
        <w:spacing w:line="276" w:lineRule="auto"/>
        <w:rPr>
          <w:sz w:val="36"/>
          <w:szCs w:val="36"/>
        </w:rPr>
      </w:pPr>
      <w:r w:rsidRPr="001D159E">
        <w:rPr>
          <w:sz w:val="36"/>
          <w:szCs w:val="36"/>
        </w:rPr>
        <w:t xml:space="preserve">Administrator </w:t>
      </w:r>
      <w:r w:rsidR="005D2D01" w:rsidRPr="001D159E">
        <w:rPr>
          <w:sz w:val="36"/>
          <w:szCs w:val="36"/>
        </w:rPr>
        <w:t>views voting data</w:t>
      </w:r>
    </w:p>
    <w:p w:rsidR="00C839EC" w:rsidRPr="001D159E" w:rsidRDefault="00D909FC" w:rsidP="0026685E">
      <w:pPr>
        <w:pStyle w:val="Heading2"/>
        <w:numPr>
          <w:ilvl w:val="1"/>
          <w:numId w:val="6"/>
        </w:numPr>
        <w:spacing w:line="276" w:lineRule="auto"/>
        <w:rPr>
          <w:sz w:val="32"/>
          <w:szCs w:val="32"/>
        </w:rPr>
      </w:pPr>
      <w:bookmarkStart w:id="5" w:name="h.3znysh7" w:colFirst="0" w:colLast="0"/>
      <w:bookmarkEnd w:id="5"/>
      <w:r w:rsidRPr="001D159E">
        <w:rPr>
          <w:sz w:val="32"/>
          <w:szCs w:val="32"/>
        </w:rPr>
        <w:t>Brief Description</w:t>
      </w:r>
    </w:p>
    <w:p w:rsidR="00C839EC" w:rsidRDefault="00D909FC" w:rsidP="00AF5C43">
      <w:pPr>
        <w:spacing w:line="276" w:lineRule="auto"/>
        <w:ind w:left="720"/>
        <w:rPr>
          <w:sz w:val="32"/>
          <w:szCs w:val="32"/>
        </w:rPr>
      </w:pPr>
      <w:bookmarkStart w:id="6" w:name="h.6c3729mskv4j" w:colFirst="0" w:colLast="0"/>
      <w:bookmarkEnd w:id="6"/>
      <w:r w:rsidRPr="0026685E">
        <w:rPr>
          <w:rFonts w:ascii="Arial" w:eastAsia="Arial" w:hAnsi="Arial" w:cs="Arial"/>
          <w:sz w:val="24"/>
          <w:szCs w:val="24"/>
        </w:rPr>
        <w:t>An admin views the various reports such as demographics</w:t>
      </w:r>
      <w:bookmarkStart w:id="7" w:name="h.2et92p0" w:colFirst="0" w:colLast="0"/>
      <w:bookmarkEnd w:id="7"/>
      <w:r w:rsidR="0026685E" w:rsidRPr="0026685E">
        <w:rPr>
          <w:rFonts w:ascii="Arial" w:eastAsia="Arial" w:hAnsi="Arial" w:cs="Arial"/>
          <w:sz w:val="24"/>
          <w:szCs w:val="24"/>
        </w:rPr>
        <w:t xml:space="preserve">, voting data, and </w:t>
      </w:r>
      <w:r w:rsidR="0026685E" w:rsidRPr="0026685E">
        <w:rPr>
          <w:rFonts w:ascii="Arial" w:eastAsia="Arial" w:hAnsi="Arial" w:cs="Arial"/>
          <w:sz w:val="24"/>
          <w:szCs w:val="24"/>
        </w:rPr>
        <w:lastRenderedPageBreak/>
        <w:t>leaderboards</w:t>
      </w:r>
      <w:bookmarkStart w:id="8" w:name="h.tyjcwt" w:colFirst="0" w:colLast="0"/>
      <w:bookmarkStart w:id="9" w:name="h.17dp8vu" w:colFirst="0" w:colLast="0"/>
      <w:bookmarkEnd w:id="8"/>
      <w:bookmarkEnd w:id="9"/>
      <w:r w:rsidR="00AF5C43">
        <w:rPr>
          <w:sz w:val="32"/>
          <w:szCs w:val="32"/>
        </w:rPr>
        <w:t>.</w:t>
      </w:r>
    </w:p>
    <w:p w:rsidR="00AF5C43" w:rsidRPr="00AF5C43" w:rsidRDefault="00AF5C43" w:rsidP="00AF5C43">
      <w:pPr>
        <w:spacing w:line="276" w:lineRule="auto"/>
        <w:rPr>
          <w:sz w:val="24"/>
          <w:szCs w:val="24"/>
        </w:rPr>
      </w:pPr>
    </w:p>
    <w:p w:rsidR="00AF5C43" w:rsidRPr="00AF5C43" w:rsidRDefault="00AF5C43" w:rsidP="00AF5C43">
      <w:pPr>
        <w:pStyle w:val="Heading2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Basic Flow of Events</w:t>
      </w:r>
    </w:p>
    <w:p w:rsidR="00AF5C43" w:rsidRDefault="00AF5C43" w:rsidP="00AF5C43">
      <w:pPr>
        <w:pStyle w:val="Heading2"/>
        <w:numPr>
          <w:ilvl w:val="2"/>
          <w:numId w:val="6"/>
        </w:numPr>
        <w:rPr>
          <w:b w:val="0"/>
          <w:i/>
          <w:sz w:val="28"/>
          <w:szCs w:val="28"/>
        </w:rPr>
      </w:pPr>
      <w:r w:rsidRPr="00AF5C43">
        <w:rPr>
          <w:b w:val="0"/>
          <w:i/>
          <w:sz w:val="28"/>
          <w:szCs w:val="28"/>
        </w:rPr>
        <w:t>Admin requests to view reports</w:t>
      </w:r>
    </w:p>
    <w:p w:rsidR="00AF5C43" w:rsidRDefault="00AF5C43" w:rsidP="000A71F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F5C43">
        <w:rPr>
          <w:rFonts w:ascii="Arial" w:hAnsi="Arial" w:cs="Arial"/>
          <w:sz w:val="24"/>
          <w:szCs w:val="24"/>
        </w:rPr>
        <w:t xml:space="preserve">From the administration landing page, following admin </w:t>
      </w:r>
      <w:r w:rsidR="009974BB">
        <w:rPr>
          <w:rFonts w:ascii="Arial" w:hAnsi="Arial" w:cs="Arial"/>
          <w:sz w:val="24"/>
          <w:szCs w:val="24"/>
        </w:rPr>
        <w:t>“</w:t>
      </w:r>
      <w:r w:rsidRPr="00AF5C43">
        <w:rPr>
          <w:rFonts w:ascii="Arial" w:hAnsi="Arial" w:cs="Arial"/>
          <w:sz w:val="24"/>
          <w:szCs w:val="24"/>
        </w:rPr>
        <w:t>login sub-flow</w:t>
      </w:r>
      <w:r w:rsidR="009974BB">
        <w:rPr>
          <w:rFonts w:ascii="Arial" w:hAnsi="Arial" w:cs="Arial"/>
          <w:sz w:val="24"/>
          <w:szCs w:val="24"/>
        </w:rPr>
        <w:t>”</w:t>
      </w:r>
      <w:r w:rsidRPr="00AF5C43">
        <w:rPr>
          <w:rFonts w:ascii="Arial" w:hAnsi="Arial" w:cs="Arial"/>
          <w:sz w:val="24"/>
          <w:szCs w:val="24"/>
        </w:rPr>
        <w:t xml:space="preserve"> the admin will click on the “Reports” link which is the start of this use case.</w:t>
      </w:r>
    </w:p>
    <w:p w:rsidR="009974BB" w:rsidRPr="00AF5C43" w:rsidRDefault="009974BB" w:rsidP="009974BB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 to </w:t>
      </w:r>
      <w:r w:rsidRPr="00AF5C43">
        <w:rPr>
          <w:rFonts w:ascii="Arial" w:hAnsi="Arial" w:cs="Arial"/>
          <w:sz w:val="24"/>
          <w:szCs w:val="24"/>
        </w:rPr>
        <w:t>“Use Case Specifications: Administrator Management of Event Details”</w:t>
      </w:r>
      <w:r>
        <w:rPr>
          <w:rFonts w:ascii="Arial" w:hAnsi="Arial" w:cs="Arial"/>
          <w:sz w:val="24"/>
          <w:szCs w:val="24"/>
        </w:rPr>
        <w:t xml:space="preserve"> for “login sub-flow”</w:t>
      </w:r>
    </w:p>
    <w:p w:rsidR="001D159E" w:rsidRDefault="001D159E" w:rsidP="00AF5C43">
      <w:pPr>
        <w:pStyle w:val="Heading3"/>
        <w:numPr>
          <w:ilvl w:val="2"/>
          <w:numId w:val="6"/>
        </w:numPr>
        <w:rPr>
          <w:sz w:val="28"/>
          <w:szCs w:val="28"/>
        </w:rPr>
      </w:pPr>
      <w:r w:rsidRPr="00AF5C43">
        <w:rPr>
          <w:sz w:val="28"/>
          <w:szCs w:val="28"/>
        </w:rPr>
        <w:t>System displays reports page</w:t>
      </w:r>
    </w:p>
    <w:p w:rsidR="00AF5C43" w:rsidRDefault="00AF5C43" w:rsidP="000A71F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</w:t>
      </w:r>
      <w:ins w:id="10" w:author="Karthikeyan Umapathy" w:date="2015-11-11T20:36:00Z">
        <w:r w:rsidR="00471F5E">
          <w:rPr>
            <w:rFonts w:ascii="Arial" w:hAnsi="Arial" w:cs="Arial"/>
            <w:sz w:val="24"/>
            <w:szCs w:val="24"/>
          </w:rPr>
          <w:t xml:space="preserve">Admin </w:t>
        </w:r>
      </w:ins>
      <w:r>
        <w:rPr>
          <w:rFonts w:ascii="Arial" w:hAnsi="Arial" w:cs="Arial"/>
          <w:sz w:val="24"/>
          <w:szCs w:val="24"/>
        </w:rPr>
        <w:t xml:space="preserve">requesting to view reports via “Reports” link, the system </w:t>
      </w:r>
      <w:r w:rsidR="000A71F3">
        <w:rPr>
          <w:rFonts w:ascii="Arial" w:hAnsi="Arial" w:cs="Arial"/>
          <w:sz w:val="24"/>
          <w:szCs w:val="24"/>
        </w:rPr>
        <w:t>will display the reports page.</w:t>
      </w:r>
    </w:p>
    <w:p w:rsidR="000A71F3" w:rsidRDefault="000A71F3" w:rsidP="000A71F3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wire-frames for visuals</w:t>
      </w:r>
    </w:p>
    <w:p w:rsidR="000A71F3" w:rsidRDefault="000A71F3" w:rsidP="000A71F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system will preselect the “voting data” tab</w:t>
      </w:r>
    </w:p>
    <w:p w:rsidR="000A71F3" w:rsidRDefault="000A71F3" w:rsidP="000A71F3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 w:rsidRPr="000A71F3">
        <w:rPr>
          <w:rFonts w:ascii="Arial" w:hAnsi="Arial" w:cs="Arial"/>
          <w:sz w:val="24"/>
          <w:szCs w:val="24"/>
        </w:rPr>
        <w:t>Refer to 2.4.1 for “voting data”</w:t>
      </w:r>
    </w:p>
    <w:p w:rsidR="000A71F3" w:rsidRDefault="000A71F3" w:rsidP="000A71F3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wire-frames for visuals</w:t>
      </w:r>
    </w:p>
    <w:p w:rsidR="000A71F3" w:rsidRPr="00AF5C43" w:rsidRDefault="000A71F3" w:rsidP="000A71F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Upon render completion the admin will be able to swap through “voting data”, “leaderboards”, and “demographics” until the use case is over.</w:t>
      </w:r>
    </w:p>
    <w:p w:rsidR="001D159E" w:rsidRDefault="001D159E" w:rsidP="000A71F3">
      <w:pPr>
        <w:pStyle w:val="Heading3"/>
        <w:numPr>
          <w:ilvl w:val="2"/>
          <w:numId w:val="6"/>
        </w:numPr>
        <w:rPr>
          <w:sz w:val="28"/>
          <w:szCs w:val="28"/>
        </w:rPr>
      </w:pPr>
      <w:r w:rsidRPr="001D159E">
        <w:rPr>
          <w:sz w:val="28"/>
          <w:szCs w:val="28"/>
        </w:rPr>
        <w:t>End of use case</w:t>
      </w:r>
    </w:p>
    <w:p w:rsidR="000A71F3" w:rsidRDefault="000A71F3" w:rsidP="000A71F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 case ends when the admin leaves the reports page</w:t>
      </w:r>
    </w:p>
    <w:p w:rsidR="000A71F3" w:rsidRPr="000A71F3" w:rsidRDefault="000A71F3" w:rsidP="000A71F3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This is one page and everything displayed will be done so through AJAX.</w:t>
      </w:r>
    </w:p>
    <w:p w:rsidR="00AF5C43" w:rsidRDefault="00AF5C43" w:rsidP="00AF5C43"/>
    <w:p w:rsidR="000A71F3" w:rsidRPr="00AF5C43" w:rsidRDefault="000A71F3" w:rsidP="00AF5C43"/>
    <w:p w:rsidR="00C839EC" w:rsidRPr="001D159E" w:rsidRDefault="00D909FC" w:rsidP="0026685E">
      <w:pPr>
        <w:pStyle w:val="Heading2"/>
        <w:numPr>
          <w:ilvl w:val="1"/>
          <w:numId w:val="6"/>
        </w:numPr>
        <w:spacing w:line="276" w:lineRule="auto"/>
        <w:rPr>
          <w:sz w:val="32"/>
          <w:szCs w:val="32"/>
        </w:rPr>
      </w:pPr>
      <w:r w:rsidRPr="001D159E">
        <w:rPr>
          <w:sz w:val="32"/>
          <w:szCs w:val="32"/>
        </w:rPr>
        <w:t>Alternative Flows</w:t>
      </w:r>
    </w:p>
    <w:p w:rsidR="001D159E" w:rsidRDefault="001D159E" w:rsidP="00AF5C43">
      <w:pPr>
        <w:pStyle w:val="Heading3"/>
        <w:numPr>
          <w:ilvl w:val="2"/>
          <w:numId w:val="6"/>
        </w:numPr>
        <w:rPr>
          <w:sz w:val="28"/>
          <w:szCs w:val="28"/>
        </w:rPr>
      </w:pPr>
      <w:bookmarkStart w:id="11" w:name="h.3rdcrjn" w:colFirst="0" w:colLast="0"/>
      <w:bookmarkStart w:id="12" w:name="h.4456k8cdoru" w:colFirst="0" w:colLast="0"/>
      <w:bookmarkEnd w:id="11"/>
      <w:bookmarkEnd w:id="12"/>
      <w:r w:rsidRPr="001D159E">
        <w:rPr>
          <w:sz w:val="28"/>
          <w:szCs w:val="28"/>
        </w:rPr>
        <w:t>Unauthorized access</w:t>
      </w:r>
    </w:p>
    <w:p w:rsidR="000A71F3" w:rsidRDefault="000A71F3" w:rsidP="000A71F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starts if an adversary tries to access the reports page without logging in via URL.</w:t>
      </w:r>
    </w:p>
    <w:p w:rsidR="000A71F3" w:rsidRDefault="000A71F3" w:rsidP="000A71F3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an adversary attempts to view the reports page, via URL, the system will </w:t>
      </w:r>
      <w:r w:rsidR="009A1367">
        <w:rPr>
          <w:rFonts w:ascii="Arial" w:hAnsi="Arial" w:cs="Arial"/>
          <w:sz w:val="24"/>
          <w:szCs w:val="24"/>
        </w:rPr>
        <w:t>send them back to the main landing page.</w:t>
      </w:r>
    </w:p>
    <w:p w:rsidR="009A1367" w:rsidRDefault="009A1367" w:rsidP="009A1367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Only users who have logged in through the admin login page can view the reports.</w:t>
      </w:r>
    </w:p>
    <w:p w:rsidR="009A1367" w:rsidRDefault="009A1367" w:rsidP="009A1367">
      <w:pPr>
        <w:pStyle w:val="ListParagraph"/>
        <w:numPr>
          <w:ilvl w:val="1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This will be done through “session” variables and validations when logged in.</w:t>
      </w:r>
    </w:p>
    <w:p w:rsidR="009974BB" w:rsidRPr="000A71F3" w:rsidRDefault="009974BB" w:rsidP="009974BB">
      <w:pPr>
        <w:pStyle w:val="ListParagraph"/>
        <w:numPr>
          <w:ilvl w:val="2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an adversary is not logged in then the “session” variable would be null resulting in an invalid access right to the reports page, which validations on the reports page will catch.</w:t>
      </w:r>
    </w:p>
    <w:p w:rsidR="00AF5C43" w:rsidRPr="00AF5C43" w:rsidRDefault="00AF5C43" w:rsidP="00AF5C43">
      <w:pPr>
        <w:pStyle w:val="ListParagraph"/>
        <w:ind w:left="0"/>
      </w:pPr>
    </w:p>
    <w:p w:rsidR="00C839EC" w:rsidRPr="001D159E" w:rsidRDefault="00D909FC" w:rsidP="0026685E">
      <w:pPr>
        <w:pStyle w:val="Heading2"/>
        <w:numPr>
          <w:ilvl w:val="1"/>
          <w:numId w:val="6"/>
        </w:numPr>
        <w:spacing w:line="276" w:lineRule="auto"/>
        <w:rPr>
          <w:sz w:val="32"/>
          <w:szCs w:val="32"/>
        </w:rPr>
      </w:pPr>
      <w:r w:rsidRPr="001D159E">
        <w:rPr>
          <w:sz w:val="32"/>
          <w:szCs w:val="32"/>
        </w:rPr>
        <w:t>Sub flows</w:t>
      </w:r>
    </w:p>
    <w:p w:rsidR="009974BB" w:rsidRPr="009974BB" w:rsidRDefault="00946D81" w:rsidP="009974BB">
      <w:pPr>
        <w:pStyle w:val="Heading3"/>
        <w:numPr>
          <w:ilvl w:val="2"/>
          <w:numId w:val="6"/>
        </w:numPr>
        <w:rPr>
          <w:sz w:val="28"/>
          <w:szCs w:val="28"/>
        </w:rPr>
      </w:pPr>
      <w:bookmarkStart w:id="13" w:name="h.lnxbz9" w:colFirst="0" w:colLast="0"/>
      <w:bookmarkEnd w:id="13"/>
      <w:r w:rsidRPr="001D159E">
        <w:rPr>
          <w:sz w:val="28"/>
          <w:szCs w:val="28"/>
        </w:rPr>
        <w:t>Admin views voting data</w:t>
      </w:r>
    </w:p>
    <w:p w:rsidR="009974BB" w:rsidRDefault="009974BB" w:rsidP="009974B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starts when the “voting data” tab is selected.</w:t>
      </w:r>
    </w:p>
    <w:p w:rsidR="009974BB" w:rsidRDefault="009974BB" w:rsidP="009974B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Upon selection of the “voting data” tab, the system will display the voting data content which consists of several radio buttons.</w:t>
      </w:r>
    </w:p>
    <w:p w:rsidR="009974BB" w:rsidRDefault="009974BB" w:rsidP="009974BB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“block” voting data</w:t>
      </w:r>
    </w:p>
    <w:p w:rsidR="009974BB" w:rsidRPr="009974BB" w:rsidRDefault="009974BB" w:rsidP="009974BB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2.4.4</w:t>
      </w:r>
    </w:p>
    <w:p w:rsidR="009974BB" w:rsidRDefault="009974BB" w:rsidP="009974BB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“genre” voting data</w:t>
      </w:r>
    </w:p>
    <w:p w:rsidR="009974BB" w:rsidRPr="007B3771" w:rsidRDefault="009974BB" w:rsidP="007B3771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2.4.5</w:t>
      </w:r>
    </w:p>
    <w:p w:rsidR="009974BB" w:rsidRDefault="009974BB" w:rsidP="009974B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“voting data” tab is initially selected it will preselect the “block” voting data radio button</w:t>
      </w:r>
      <w:r w:rsidR="00316012">
        <w:rPr>
          <w:rFonts w:ascii="Arial" w:hAnsi="Arial" w:cs="Arial"/>
          <w:sz w:val="24"/>
          <w:szCs w:val="24"/>
        </w:rPr>
        <w:t>.</w:t>
      </w:r>
    </w:p>
    <w:p w:rsidR="00316012" w:rsidRDefault="00316012" w:rsidP="009974B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here the admin can swap between “block</w:t>
      </w:r>
      <w:r w:rsidR="007B3771">
        <w:rPr>
          <w:rFonts w:ascii="Arial" w:hAnsi="Arial" w:cs="Arial"/>
          <w:sz w:val="24"/>
          <w:szCs w:val="24"/>
        </w:rPr>
        <w:t>” and “genre”</w:t>
      </w:r>
      <w:r>
        <w:rPr>
          <w:rFonts w:ascii="Arial" w:hAnsi="Arial" w:cs="Arial"/>
          <w:sz w:val="24"/>
          <w:szCs w:val="24"/>
        </w:rPr>
        <w:t xml:space="preserve"> content until the admin achieves one of these conditions.</w:t>
      </w:r>
    </w:p>
    <w:p w:rsidR="00316012" w:rsidRDefault="00316012" w:rsidP="00316012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selects “leaderboards” tab</w:t>
      </w:r>
    </w:p>
    <w:p w:rsidR="00155FAA" w:rsidRDefault="00155FAA" w:rsidP="00155FAA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2.4.2</w:t>
      </w:r>
    </w:p>
    <w:p w:rsidR="00316012" w:rsidRDefault="00316012" w:rsidP="00316012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selects “demographics” tab</w:t>
      </w:r>
    </w:p>
    <w:p w:rsidR="00155FAA" w:rsidRDefault="00155FAA" w:rsidP="00155FAA">
      <w:pPr>
        <w:pStyle w:val="ListParagraph"/>
        <w:numPr>
          <w:ilvl w:val="2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2.4.3</w:t>
      </w:r>
    </w:p>
    <w:p w:rsidR="00316012" w:rsidRDefault="00316012" w:rsidP="00316012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logs out</w:t>
      </w:r>
    </w:p>
    <w:p w:rsidR="00316012" w:rsidRPr="009974BB" w:rsidRDefault="00316012" w:rsidP="00316012">
      <w:pPr>
        <w:pStyle w:val="ListParagraph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leaves reports page</w:t>
      </w:r>
    </w:p>
    <w:p w:rsidR="00946D81" w:rsidRDefault="00946D81" w:rsidP="00316012">
      <w:pPr>
        <w:pStyle w:val="Heading3"/>
        <w:numPr>
          <w:ilvl w:val="2"/>
          <w:numId w:val="6"/>
        </w:numPr>
        <w:rPr>
          <w:sz w:val="28"/>
          <w:szCs w:val="28"/>
        </w:rPr>
      </w:pPr>
      <w:r w:rsidRPr="001D159E">
        <w:rPr>
          <w:sz w:val="28"/>
          <w:szCs w:val="28"/>
        </w:rPr>
        <w:t>Admin views leaderboards</w:t>
      </w:r>
    </w:p>
    <w:p w:rsidR="00316012" w:rsidRDefault="00316012" w:rsidP="0031601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starts when the “leaderboards” tab is selected.</w:t>
      </w:r>
    </w:p>
    <w:p w:rsidR="00316012" w:rsidRDefault="00316012" w:rsidP="0031601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Upon selection of the “leaderboards” tab, the system will display the leaderboards content which consists of a table that displays the top films in the event.</w:t>
      </w:r>
    </w:p>
    <w:p w:rsidR="00316012" w:rsidRDefault="00316012" w:rsidP="00316012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Calculating the top films for the event:</w:t>
      </w:r>
    </w:p>
    <w:p w:rsidR="00316012" w:rsidRDefault="00316012" w:rsidP="00316012">
      <w:pPr>
        <w:pStyle w:val="ListParagraph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  (</w:t>
      </w:r>
      <w:r w:rsidR="00155FAA">
        <w:rPr>
          <w:rFonts w:ascii="Arial" w:hAnsi="Arial" w:cs="Arial"/>
          <w:sz w:val="24"/>
          <w:szCs w:val="24"/>
        </w:rPr>
        <w:t xml:space="preserve"># of </w:t>
      </w:r>
      <w:r>
        <w:rPr>
          <w:rFonts w:ascii="Arial" w:hAnsi="Arial" w:cs="Arial"/>
          <w:sz w:val="24"/>
          <w:szCs w:val="24"/>
        </w:rPr>
        <w:t>votes for film)  /  (</w:t>
      </w:r>
      <w:r w:rsidR="00155FAA">
        <w:rPr>
          <w:rFonts w:ascii="Arial" w:hAnsi="Arial" w:cs="Arial"/>
          <w:sz w:val="24"/>
          <w:szCs w:val="24"/>
        </w:rPr>
        <w:t># of votes in block</w:t>
      </w:r>
      <w:r>
        <w:rPr>
          <w:rFonts w:ascii="Arial" w:hAnsi="Arial" w:cs="Arial"/>
          <w:sz w:val="24"/>
          <w:szCs w:val="24"/>
        </w:rPr>
        <w:t>)  ]  *  100</w:t>
      </w:r>
      <w:r w:rsidR="00155FAA">
        <w:rPr>
          <w:rFonts w:ascii="Arial" w:hAnsi="Arial" w:cs="Arial"/>
          <w:sz w:val="24"/>
          <w:szCs w:val="24"/>
        </w:rPr>
        <w:t xml:space="preserve"> = (% of votes for film)</w:t>
      </w:r>
    </w:p>
    <w:p w:rsidR="00316012" w:rsidRDefault="00316012" w:rsidP="00316012">
      <w:pPr>
        <w:pStyle w:val="ListParagraph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[ 10 / 100 ] * 100 = 10%</w:t>
      </w:r>
    </w:p>
    <w:p w:rsidR="00316012" w:rsidRDefault="00316012" w:rsidP="00316012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Leaderboards will display the top films by this standard</w:t>
      </w:r>
    </w:p>
    <w:p w:rsidR="00C01FEB" w:rsidRDefault="00C01FEB" w:rsidP="00C01FEB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Until the admin leaves the “leaderboards” tab it will update every 35 seconds to keep up to date with voters voting.</w:t>
      </w:r>
    </w:p>
    <w:p w:rsidR="00C01FEB" w:rsidRDefault="00C01FEB" w:rsidP="00C01FEB">
      <w:pPr>
        <w:pStyle w:val="ListParagraph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Reason for updating every 35 seconds:</w:t>
      </w:r>
    </w:p>
    <w:p w:rsidR="00C01FEB" w:rsidRDefault="00C01FEB" w:rsidP="00C01FEB">
      <w:pPr>
        <w:pStyle w:val="ListParagraph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There will be 30 seconds for the voter to vote</w:t>
      </w:r>
    </w:p>
    <w:p w:rsidR="00C01FEB" w:rsidRDefault="00C01FEB" w:rsidP="00C01FEB">
      <w:pPr>
        <w:pStyle w:val="ListParagraph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“Voter has roughly 30 seconds to vote at a kiosk”.</w:t>
      </w:r>
    </w:p>
    <w:p w:rsidR="00C01FEB" w:rsidRDefault="00C01FEB" w:rsidP="00C01FEB">
      <w:pPr>
        <w:pStyle w:val="ListParagraph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countdown timer will display and keep track of this.</w:t>
      </w:r>
    </w:p>
    <w:p w:rsidR="00C01FEB" w:rsidRPr="00C01FEB" w:rsidRDefault="00C01FEB" w:rsidP="00C01FEB">
      <w:pPr>
        <w:pStyle w:val="ListParagraph"/>
        <w:numPr>
          <w:ilvl w:val="2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will be a five second interval that will display “updating…” in the countdown timer’s place.</w:t>
      </w:r>
    </w:p>
    <w:p w:rsidR="00316012" w:rsidRPr="00316012" w:rsidRDefault="00155FAA" w:rsidP="0031601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ends upon leaving the “leaderboards” tab.</w:t>
      </w:r>
    </w:p>
    <w:p w:rsidR="00946D81" w:rsidRDefault="00946D81" w:rsidP="00F850BE">
      <w:pPr>
        <w:pStyle w:val="Heading3"/>
        <w:numPr>
          <w:ilvl w:val="2"/>
          <w:numId w:val="6"/>
        </w:numPr>
        <w:rPr>
          <w:sz w:val="28"/>
          <w:szCs w:val="28"/>
        </w:rPr>
      </w:pPr>
      <w:r w:rsidRPr="001D159E">
        <w:rPr>
          <w:sz w:val="28"/>
          <w:szCs w:val="28"/>
        </w:rPr>
        <w:t>Admin views demographics</w:t>
      </w:r>
    </w:p>
    <w:p w:rsidR="00F850BE" w:rsidRDefault="00F850BE" w:rsidP="00F850B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starts when the “demographics” tab is selected</w:t>
      </w:r>
    </w:p>
    <w:p w:rsidR="00F850BE" w:rsidRDefault="00F850BE" w:rsidP="00F850B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Upon selection of the “demographics” tab, the system will display the demographics content which consists of four pie charts:</w:t>
      </w:r>
    </w:p>
    <w:p w:rsidR="00F850BE" w:rsidRDefault="00F850BE" w:rsidP="00F850BE">
      <w:pPr>
        <w:pStyle w:val="ListParagraph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</w:t>
      </w:r>
    </w:p>
    <w:p w:rsidR="00F850BE" w:rsidRDefault="00F850BE" w:rsidP="00F850BE">
      <w:pPr>
        <w:pStyle w:val="ListParagraph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Ethnicity</w:t>
      </w:r>
    </w:p>
    <w:p w:rsidR="00F850BE" w:rsidRDefault="00F850BE" w:rsidP="00F850BE">
      <w:pPr>
        <w:pStyle w:val="ListParagraph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Education</w:t>
      </w:r>
    </w:p>
    <w:p w:rsidR="00F850BE" w:rsidRDefault="00F850BE" w:rsidP="00F850BE">
      <w:pPr>
        <w:pStyle w:val="ListParagraph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Household Income</w:t>
      </w:r>
    </w:p>
    <w:p w:rsidR="00F850BE" w:rsidRDefault="00F850BE" w:rsidP="00F850B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 pie charts are gathered through the demographics gathered during the voting process.</w:t>
      </w:r>
    </w:p>
    <w:p w:rsidR="00F850BE" w:rsidRPr="00F850BE" w:rsidRDefault="00F850BE" w:rsidP="00F850BE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ends upon leaving the “demographics” tab.</w:t>
      </w:r>
    </w:p>
    <w:p w:rsidR="00946D81" w:rsidRDefault="00946D81" w:rsidP="00F850BE">
      <w:pPr>
        <w:pStyle w:val="Heading3"/>
        <w:numPr>
          <w:ilvl w:val="2"/>
          <w:numId w:val="6"/>
        </w:numPr>
        <w:rPr>
          <w:sz w:val="28"/>
          <w:szCs w:val="28"/>
        </w:rPr>
      </w:pPr>
      <w:r w:rsidRPr="001D159E">
        <w:rPr>
          <w:sz w:val="28"/>
          <w:szCs w:val="28"/>
        </w:rPr>
        <w:t>Admin views block voting data</w:t>
      </w:r>
    </w:p>
    <w:p w:rsidR="00F850BE" w:rsidRDefault="00F850BE" w:rsidP="00F850BE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starts when the “block” radio button is chosen on the “voting data” tab.</w:t>
      </w:r>
    </w:p>
    <w:p w:rsidR="00F850BE" w:rsidRDefault="00F850BE" w:rsidP="00F850BE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Upon selection of the “block” radio button, the system will display a pie chart for each block.</w:t>
      </w:r>
    </w:p>
    <w:p w:rsidR="00F850BE" w:rsidRDefault="00F850BE" w:rsidP="00F850BE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pie charts will depict the percentage of votes for a film and how it relates to the films in the block.</w:t>
      </w:r>
    </w:p>
    <w:p w:rsidR="00F850BE" w:rsidRDefault="00F850BE" w:rsidP="00F850BE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wire-frames</w:t>
      </w:r>
    </w:p>
    <w:p w:rsidR="00F850BE" w:rsidRPr="00F850BE" w:rsidRDefault="00F850BE" w:rsidP="00F850BE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ends upon leaving the “block” radio button.</w:t>
      </w:r>
    </w:p>
    <w:p w:rsidR="00946D81" w:rsidRDefault="00946D81" w:rsidP="00F850BE">
      <w:pPr>
        <w:pStyle w:val="Heading3"/>
        <w:numPr>
          <w:ilvl w:val="2"/>
          <w:numId w:val="6"/>
        </w:numPr>
        <w:rPr>
          <w:sz w:val="28"/>
          <w:szCs w:val="28"/>
        </w:rPr>
      </w:pPr>
      <w:r w:rsidRPr="001D159E">
        <w:rPr>
          <w:sz w:val="28"/>
          <w:szCs w:val="28"/>
        </w:rPr>
        <w:t>Admin views genre voting data</w:t>
      </w:r>
    </w:p>
    <w:p w:rsidR="00F850BE" w:rsidRDefault="00F850BE" w:rsidP="00F850BE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starts when the “genre” radio button is chosen on the “voting data” tab.</w:t>
      </w:r>
    </w:p>
    <w:p w:rsidR="00F850BE" w:rsidRDefault="00F850BE" w:rsidP="00F850BE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Upon selection of the “genre” radio button, the system will display a pie chart for each genre.</w:t>
      </w:r>
    </w:p>
    <w:p w:rsidR="00F850BE" w:rsidRDefault="00F850BE" w:rsidP="00F850BE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pie chart will depict the percentage of votes for a film and how it relates to the other films in the genre.</w:t>
      </w:r>
    </w:p>
    <w:p w:rsidR="00F850BE" w:rsidRPr="00F850BE" w:rsidRDefault="00F850BE" w:rsidP="00F850BE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flow ends upon leaving the “genre” radio button.</w:t>
      </w:r>
    </w:p>
    <w:p w:rsidR="00AF5C43" w:rsidRPr="00AF5C43" w:rsidRDefault="00AF5C43" w:rsidP="00AF5C43"/>
    <w:p w:rsidR="00C839EC" w:rsidRPr="001D159E" w:rsidRDefault="00D909FC" w:rsidP="0026685E">
      <w:pPr>
        <w:pStyle w:val="Heading2"/>
        <w:numPr>
          <w:ilvl w:val="1"/>
          <w:numId w:val="6"/>
        </w:numPr>
        <w:spacing w:line="276" w:lineRule="auto"/>
        <w:rPr>
          <w:sz w:val="32"/>
          <w:szCs w:val="32"/>
        </w:rPr>
      </w:pPr>
      <w:r w:rsidRPr="001D159E">
        <w:rPr>
          <w:sz w:val="32"/>
          <w:szCs w:val="32"/>
        </w:rPr>
        <w:t>Key Scenarios</w:t>
      </w:r>
      <w:bookmarkStart w:id="14" w:name="h.35nkun2" w:colFirst="0" w:colLast="0"/>
      <w:bookmarkStart w:id="15" w:name="h.1ksv4uv" w:colFirst="0" w:colLast="0"/>
      <w:bookmarkStart w:id="16" w:name="h.44sinio" w:colFirst="0" w:colLast="0"/>
      <w:bookmarkEnd w:id="14"/>
      <w:bookmarkEnd w:id="15"/>
      <w:bookmarkEnd w:id="16"/>
    </w:p>
    <w:p w:rsidR="00946D81" w:rsidRDefault="00946D81" w:rsidP="007B3771">
      <w:pPr>
        <w:pStyle w:val="Heading3"/>
        <w:numPr>
          <w:ilvl w:val="2"/>
          <w:numId w:val="6"/>
        </w:numPr>
        <w:rPr>
          <w:sz w:val="28"/>
          <w:szCs w:val="28"/>
        </w:rPr>
      </w:pPr>
      <w:r w:rsidRPr="00946D81">
        <w:rPr>
          <w:sz w:val="28"/>
          <w:szCs w:val="28"/>
        </w:rPr>
        <w:t>Success Scenario</w:t>
      </w:r>
    </w:p>
    <w:p w:rsidR="007B3771" w:rsidRPr="007B3771" w:rsidRDefault="007B3771" w:rsidP="007B3771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content is displayed correctly for the duration that the admin is on the reports page – basic flow</w:t>
      </w:r>
    </w:p>
    <w:p w:rsidR="00946D81" w:rsidRDefault="00946D81">
      <w:pPr>
        <w:pStyle w:val="Heading3"/>
        <w:rPr>
          <w:sz w:val="28"/>
          <w:szCs w:val="28"/>
        </w:rPr>
      </w:pPr>
      <w:r w:rsidRPr="00946D81">
        <w:rPr>
          <w:sz w:val="28"/>
          <w:szCs w:val="28"/>
        </w:rPr>
        <w:t>2.5.2</w:t>
      </w:r>
      <w:r w:rsidRPr="00946D81">
        <w:rPr>
          <w:sz w:val="28"/>
          <w:szCs w:val="28"/>
        </w:rPr>
        <w:tab/>
        <w:t>Failure Scenario</w:t>
      </w:r>
    </w:p>
    <w:p w:rsidR="007B3771" w:rsidRPr="00C01FEB" w:rsidRDefault="007B3771" w:rsidP="00C01FEB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 is not displayed properly</w:t>
      </w:r>
      <w:ins w:id="17" w:author="Karthikeyan Umapathy" w:date="2015-11-11T20:39:00Z">
        <w:r w:rsidR="00F45FAD">
          <w:rPr>
            <w:rFonts w:ascii="Arial" w:hAnsi="Arial" w:cs="Arial"/>
            <w:sz w:val="24"/>
            <w:szCs w:val="24"/>
          </w:rPr>
          <w:t xml:space="preserve"> – flow</w:t>
        </w:r>
      </w:ins>
      <w:ins w:id="18" w:author="Karthikeyan Umapathy" w:date="2015-11-11T20:40:00Z">
        <w:r w:rsidR="00F45FAD">
          <w:rPr>
            <w:rFonts w:ascii="Arial" w:hAnsi="Arial" w:cs="Arial"/>
            <w:sz w:val="24"/>
            <w:szCs w:val="24"/>
          </w:rPr>
          <w:t xml:space="preserve"> names</w:t>
        </w:r>
      </w:ins>
      <w:ins w:id="19" w:author="Karthikeyan Umapathy" w:date="2015-11-11T20:39:00Z">
        <w:r w:rsidR="00F45FAD">
          <w:rPr>
            <w:rFonts w:ascii="Arial" w:hAnsi="Arial" w:cs="Arial"/>
            <w:sz w:val="24"/>
            <w:szCs w:val="24"/>
          </w:rPr>
          <w:t>?</w:t>
        </w:r>
      </w:ins>
    </w:p>
    <w:p w:rsidR="00C839EC" w:rsidRDefault="00D909FC" w:rsidP="0026685E">
      <w:pPr>
        <w:pStyle w:val="Heading2"/>
        <w:numPr>
          <w:ilvl w:val="1"/>
          <w:numId w:val="6"/>
        </w:numPr>
        <w:spacing w:line="276" w:lineRule="auto"/>
        <w:rPr>
          <w:sz w:val="32"/>
          <w:szCs w:val="32"/>
        </w:rPr>
      </w:pPr>
      <w:r w:rsidRPr="001D159E">
        <w:rPr>
          <w:sz w:val="32"/>
          <w:szCs w:val="32"/>
        </w:rPr>
        <w:t>Preconditions</w:t>
      </w:r>
    </w:p>
    <w:p w:rsidR="009A1367" w:rsidRDefault="00946D81" w:rsidP="009A136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A1367">
        <w:rPr>
          <w:rFonts w:ascii="Arial" w:hAnsi="Arial" w:cs="Arial"/>
          <w:sz w:val="24"/>
          <w:szCs w:val="24"/>
        </w:rPr>
        <w:t>User must have internet access.</w:t>
      </w:r>
      <w:bookmarkStart w:id="20" w:name="h.2jxsxqh" w:colFirst="0" w:colLast="0"/>
      <w:bookmarkEnd w:id="20"/>
    </w:p>
    <w:p w:rsidR="00C839EC" w:rsidRPr="009A1367" w:rsidRDefault="00D909FC" w:rsidP="009A136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A1367">
        <w:rPr>
          <w:rFonts w:ascii="Arial" w:hAnsi="Arial" w:cs="Arial"/>
          <w:sz w:val="24"/>
          <w:szCs w:val="24"/>
        </w:rPr>
        <w:t>User must be logged in as an admin.</w:t>
      </w:r>
    </w:p>
    <w:p w:rsidR="009A1367" w:rsidRDefault="009A1367" w:rsidP="009A1367">
      <w:pPr>
        <w:pStyle w:val="Heading2"/>
        <w:numPr>
          <w:ilvl w:val="1"/>
          <w:numId w:val="6"/>
        </w:numPr>
        <w:rPr>
          <w:sz w:val="32"/>
          <w:szCs w:val="36"/>
        </w:rPr>
      </w:pPr>
      <w:r>
        <w:rPr>
          <w:sz w:val="32"/>
          <w:szCs w:val="36"/>
        </w:rPr>
        <w:t>Post</w:t>
      </w:r>
      <w:r w:rsidRPr="009A1367">
        <w:rPr>
          <w:sz w:val="32"/>
          <w:szCs w:val="36"/>
        </w:rPr>
        <w:t>conditions</w:t>
      </w:r>
    </w:p>
    <w:p w:rsidR="009A1367" w:rsidRPr="009A1367" w:rsidRDefault="009A1367" w:rsidP="009A136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</w:t>
      </w:r>
    </w:p>
    <w:p w:rsidR="009A1367" w:rsidRDefault="00D909FC" w:rsidP="009A1367">
      <w:pPr>
        <w:pStyle w:val="Heading2"/>
        <w:numPr>
          <w:ilvl w:val="1"/>
          <w:numId w:val="6"/>
        </w:numPr>
        <w:rPr>
          <w:sz w:val="32"/>
          <w:szCs w:val="36"/>
        </w:rPr>
      </w:pPr>
      <w:r w:rsidRPr="009A1367">
        <w:rPr>
          <w:sz w:val="32"/>
          <w:szCs w:val="36"/>
        </w:rPr>
        <w:t>Extension Points</w:t>
      </w:r>
      <w:bookmarkStart w:id="21" w:name="h.3j2qqm3" w:colFirst="0" w:colLast="0"/>
      <w:bookmarkEnd w:id="21"/>
    </w:p>
    <w:p w:rsidR="009A1367" w:rsidRPr="009A1367" w:rsidRDefault="009A1367" w:rsidP="009A136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</w:t>
      </w:r>
    </w:p>
    <w:p w:rsidR="00C839EC" w:rsidRDefault="00D909FC" w:rsidP="009A1367">
      <w:pPr>
        <w:pStyle w:val="Heading2"/>
        <w:numPr>
          <w:ilvl w:val="1"/>
          <w:numId w:val="6"/>
        </w:numPr>
        <w:rPr>
          <w:sz w:val="32"/>
          <w:szCs w:val="36"/>
        </w:rPr>
      </w:pPr>
      <w:r w:rsidRPr="009A1367">
        <w:rPr>
          <w:sz w:val="32"/>
          <w:szCs w:val="36"/>
        </w:rPr>
        <w:t>Special Requirements</w:t>
      </w:r>
    </w:p>
    <w:p w:rsidR="009A1367" w:rsidRPr="009A1367" w:rsidRDefault="009A1367" w:rsidP="009A136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</w:t>
      </w:r>
    </w:p>
    <w:p w:rsidR="005D2D01" w:rsidRDefault="00D909FC" w:rsidP="0026685E">
      <w:pPr>
        <w:pStyle w:val="Heading2"/>
        <w:numPr>
          <w:ilvl w:val="1"/>
          <w:numId w:val="6"/>
        </w:numPr>
        <w:spacing w:line="276" w:lineRule="auto"/>
        <w:rPr>
          <w:sz w:val="32"/>
          <w:szCs w:val="32"/>
        </w:rPr>
      </w:pPr>
      <w:bookmarkStart w:id="22" w:name="h.1y810tw" w:colFirst="0" w:colLast="0"/>
      <w:bookmarkEnd w:id="22"/>
      <w:r w:rsidRPr="001D159E">
        <w:rPr>
          <w:sz w:val="32"/>
          <w:szCs w:val="32"/>
        </w:rPr>
        <w:t>Additional Information</w:t>
      </w:r>
    </w:p>
    <w:p w:rsidR="009A1367" w:rsidRPr="009A1367" w:rsidRDefault="009A1367" w:rsidP="009A136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Requires the use of AJAX since this use case embodies one page to display several </w:t>
      </w:r>
      <w:r w:rsidR="00F850BE">
        <w:rPr>
          <w:rFonts w:ascii="Arial" w:hAnsi="Arial" w:cs="Arial"/>
          <w:sz w:val="24"/>
          <w:szCs w:val="24"/>
        </w:rPr>
        <w:t xml:space="preserve">sub </w:t>
      </w:r>
      <w:r>
        <w:rPr>
          <w:rFonts w:ascii="Arial" w:hAnsi="Arial" w:cs="Arial"/>
          <w:sz w:val="24"/>
          <w:szCs w:val="24"/>
        </w:rPr>
        <w:t>flow</w:t>
      </w:r>
      <w:bookmarkStart w:id="23" w:name="_GoBack"/>
      <w:bookmarkEnd w:id="23"/>
      <w:r>
        <w:rPr>
          <w:rFonts w:ascii="Arial" w:hAnsi="Arial" w:cs="Arial"/>
          <w:sz w:val="24"/>
          <w:szCs w:val="24"/>
        </w:rPr>
        <w:t>s.</w:t>
      </w:r>
    </w:p>
    <w:sectPr w:rsidR="009A1367" w:rsidRPr="009A1367" w:rsidSect="007C25B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FE1" w:rsidRDefault="00587FE1">
      <w:r>
        <w:separator/>
      </w:r>
    </w:p>
  </w:endnote>
  <w:endnote w:type="continuationSeparator" w:id="0">
    <w:p w:rsidR="00587FE1" w:rsidRDefault="00587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ymbo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9EC" w:rsidRDefault="00C839EC">
    <w:pPr>
      <w:spacing w:line="276" w:lineRule="auto"/>
    </w:pPr>
  </w:p>
  <w:tbl>
    <w:tblPr>
      <w:tblStyle w:val="a0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839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39EC" w:rsidRDefault="00D909FC">
          <w:pPr>
            <w:spacing w:after="720"/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39EC" w:rsidRDefault="00D909FC">
          <w:pPr>
            <w:spacing w:after="720"/>
            <w:jc w:val="center"/>
          </w:pPr>
          <w:r>
            <w:rPr>
              <w:rFonts w:ascii="Noto Symbol" w:eastAsia="Noto Symbol" w:hAnsi="Noto Symbol" w:cs="Noto Symbol"/>
            </w:rPr>
            <w:t>©</w:t>
          </w:r>
          <w:proofErr w:type="spellStart"/>
          <w:r>
            <w:t>Codeachrome</w:t>
          </w:r>
          <w:proofErr w:type="spellEnd"/>
          <w:r>
            <w:t>, 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839EC" w:rsidRDefault="00D909FC">
          <w:pPr>
            <w:spacing w:after="720"/>
            <w:jc w:val="right"/>
          </w:pPr>
          <w:r>
            <w:t xml:space="preserve">Page </w:t>
          </w:r>
          <w:r w:rsidR="00A101AC">
            <w:fldChar w:fldCharType="begin"/>
          </w:r>
          <w:r>
            <w:instrText>PAGE</w:instrText>
          </w:r>
          <w:r w:rsidR="00A101AC">
            <w:fldChar w:fldCharType="separate"/>
          </w:r>
          <w:r w:rsidR="00F45FAD">
            <w:rPr>
              <w:noProof/>
            </w:rPr>
            <w:t>8</w:t>
          </w:r>
          <w:r w:rsidR="00A101AC">
            <w:fldChar w:fldCharType="end"/>
          </w:r>
        </w:p>
      </w:tc>
    </w:tr>
  </w:tbl>
  <w:p w:rsidR="00C839EC" w:rsidRDefault="00C839EC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FE1" w:rsidRDefault="00587FE1">
      <w:r>
        <w:separator/>
      </w:r>
    </w:p>
  </w:footnote>
  <w:footnote w:type="continuationSeparator" w:id="0">
    <w:p w:rsidR="00587FE1" w:rsidRDefault="00587F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9EC" w:rsidRDefault="00C839EC">
    <w:pPr>
      <w:spacing w:before="720"/>
    </w:pPr>
  </w:p>
  <w:p w:rsidR="00C839EC" w:rsidRDefault="00C839EC"/>
  <w:p w:rsidR="00C839EC" w:rsidRDefault="00D909FC">
    <w:pPr>
      <w:jc w:val="right"/>
    </w:pPr>
    <w:proofErr w:type="spellStart"/>
    <w:r>
      <w:rPr>
        <w:rFonts w:ascii="Arial" w:eastAsia="Arial" w:hAnsi="Arial" w:cs="Arial"/>
        <w:b/>
        <w:sz w:val="36"/>
        <w:szCs w:val="36"/>
      </w:rPr>
      <w:t>Codeachrome</w:t>
    </w:r>
    <w:proofErr w:type="spellEnd"/>
  </w:p>
  <w:p w:rsidR="00C839EC" w:rsidRDefault="00C839EC">
    <w:pPr>
      <w:jc w:val="right"/>
    </w:pPr>
  </w:p>
  <w:p w:rsidR="00C839EC" w:rsidRDefault="00C839EC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2097"/>
    <w:multiLevelType w:val="hybridMultilevel"/>
    <w:tmpl w:val="3F2ABB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4B7CFB"/>
    <w:multiLevelType w:val="hybridMultilevel"/>
    <w:tmpl w:val="DC6E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74739"/>
    <w:multiLevelType w:val="hybridMultilevel"/>
    <w:tmpl w:val="140685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446D1F"/>
    <w:multiLevelType w:val="hybridMultilevel"/>
    <w:tmpl w:val="11880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E527FF"/>
    <w:multiLevelType w:val="hybridMultilevel"/>
    <w:tmpl w:val="772AF6E8"/>
    <w:lvl w:ilvl="0" w:tplc="D61C9310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7A383B"/>
    <w:multiLevelType w:val="multilevel"/>
    <w:tmpl w:val="E1FE51F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 w15:restartNumberingAfterBreak="0">
    <w:nsid w:val="314E4B93"/>
    <w:multiLevelType w:val="multilevel"/>
    <w:tmpl w:val="3614F63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7" w15:restartNumberingAfterBreak="0">
    <w:nsid w:val="3513683E"/>
    <w:multiLevelType w:val="multilevel"/>
    <w:tmpl w:val="DCECCC8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3A0A51DB"/>
    <w:multiLevelType w:val="multilevel"/>
    <w:tmpl w:val="06CC029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 w15:restartNumberingAfterBreak="0">
    <w:nsid w:val="3F54386D"/>
    <w:multiLevelType w:val="multilevel"/>
    <w:tmpl w:val="DF6CEF9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3FC70966"/>
    <w:multiLevelType w:val="hybridMultilevel"/>
    <w:tmpl w:val="896C9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45150C"/>
    <w:multiLevelType w:val="hybridMultilevel"/>
    <w:tmpl w:val="30CA4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BA61A7"/>
    <w:multiLevelType w:val="multilevel"/>
    <w:tmpl w:val="3C40C0DC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3" w15:restartNumberingAfterBreak="0">
    <w:nsid w:val="63410A33"/>
    <w:multiLevelType w:val="hybridMultilevel"/>
    <w:tmpl w:val="6D385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810BCD"/>
    <w:multiLevelType w:val="hybridMultilevel"/>
    <w:tmpl w:val="E2AECC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FD303B5"/>
    <w:multiLevelType w:val="multilevel"/>
    <w:tmpl w:val="B8FC23A8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6"/>
  </w:num>
  <w:num w:numId="5">
    <w:abstractNumId w:val="5"/>
  </w:num>
  <w:num w:numId="6">
    <w:abstractNumId w:val="12"/>
  </w:num>
  <w:num w:numId="7">
    <w:abstractNumId w:val="7"/>
  </w:num>
  <w:num w:numId="8">
    <w:abstractNumId w:val="4"/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  <w:num w:numId="13">
    <w:abstractNumId w:val="2"/>
  </w:num>
  <w:num w:numId="14">
    <w:abstractNumId w:val="14"/>
  </w:num>
  <w:num w:numId="15">
    <w:abstractNumId w:val="13"/>
  </w:num>
  <w:num w:numId="1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rthikeyan Umapathy">
    <w15:presenceInfo w15:providerId="Windows Live" w15:userId="6db2eed7bc3fa1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39EC"/>
    <w:rsid w:val="000A71F3"/>
    <w:rsid w:val="00155FAA"/>
    <w:rsid w:val="001A4C6A"/>
    <w:rsid w:val="001D159E"/>
    <w:rsid w:val="0026685E"/>
    <w:rsid w:val="00316012"/>
    <w:rsid w:val="00333137"/>
    <w:rsid w:val="00383AD2"/>
    <w:rsid w:val="004227BA"/>
    <w:rsid w:val="00471F5E"/>
    <w:rsid w:val="00477534"/>
    <w:rsid w:val="00587FE1"/>
    <w:rsid w:val="005B2F16"/>
    <w:rsid w:val="005D2D01"/>
    <w:rsid w:val="007B3771"/>
    <w:rsid w:val="007C25B1"/>
    <w:rsid w:val="00814CD2"/>
    <w:rsid w:val="008161C9"/>
    <w:rsid w:val="00946D81"/>
    <w:rsid w:val="009974BB"/>
    <w:rsid w:val="009A1367"/>
    <w:rsid w:val="00A101AC"/>
    <w:rsid w:val="00A853F0"/>
    <w:rsid w:val="00AE7C0E"/>
    <w:rsid w:val="00AF5C43"/>
    <w:rsid w:val="00C01FEB"/>
    <w:rsid w:val="00C839EC"/>
    <w:rsid w:val="00D909FC"/>
    <w:rsid w:val="00F45FAD"/>
    <w:rsid w:val="00F8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0E3167-6C93-45C0-A577-F02C55E7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C25B1"/>
  </w:style>
  <w:style w:type="paragraph" w:styleId="Heading1">
    <w:name w:val="heading 1"/>
    <w:basedOn w:val="Normal"/>
    <w:next w:val="Normal"/>
    <w:rsid w:val="007C25B1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rsid w:val="007C25B1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rsid w:val="007C25B1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rsid w:val="007C25B1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rsid w:val="007C25B1"/>
    <w:pPr>
      <w:keepNext/>
      <w:keepLines/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rsid w:val="007C25B1"/>
    <w:pPr>
      <w:keepNext/>
      <w:keepLines/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C25B1"/>
    <w:pPr>
      <w:keepNext/>
      <w:keepLines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rsid w:val="007C25B1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rsid w:val="007C25B1"/>
    <w:tblPr>
      <w:tblStyleRowBandSize w:val="1"/>
      <w:tblStyleColBandSize w:val="1"/>
    </w:tblPr>
  </w:style>
  <w:style w:type="table" w:customStyle="1" w:styleId="a0">
    <w:basedOn w:val="TableNormal"/>
    <w:rsid w:val="007C25B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C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D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6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685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685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85E"/>
    <w:rPr>
      <w:b/>
      <w:bCs/>
    </w:rPr>
  </w:style>
  <w:style w:type="paragraph" w:styleId="Revision">
    <w:name w:val="Revision"/>
    <w:hidden/>
    <w:uiPriority w:val="99"/>
    <w:semiHidden/>
    <w:rsid w:val="001D159E"/>
    <w:pPr>
      <w:widowControl/>
    </w:pPr>
  </w:style>
  <w:style w:type="paragraph" w:styleId="ListParagraph">
    <w:name w:val="List Paragraph"/>
    <w:basedOn w:val="Normal"/>
    <w:uiPriority w:val="34"/>
    <w:qFormat/>
    <w:rsid w:val="001D1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6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D81"/>
  </w:style>
  <w:style w:type="paragraph" w:styleId="Footer">
    <w:name w:val="footer"/>
    <w:basedOn w:val="Normal"/>
    <w:link w:val="FooterChar"/>
    <w:uiPriority w:val="99"/>
    <w:unhideWhenUsed/>
    <w:rsid w:val="00946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Karthikeyan Umapathy</cp:lastModifiedBy>
  <cp:revision>3</cp:revision>
  <dcterms:created xsi:type="dcterms:W3CDTF">2015-10-30T00:03:00Z</dcterms:created>
  <dcterms:modified xsi:type="dcterms:W3CDTF">2015-11-12T01:40:00Z</dcterms:modified>
</cp:coreProperties>
</file>