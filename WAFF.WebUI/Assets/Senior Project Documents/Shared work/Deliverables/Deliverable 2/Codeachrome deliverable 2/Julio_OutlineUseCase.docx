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Outline Use Case</w:t>
      </w:r>
    </w:p>
    <w:p w:rsidR="00026122" w:rsidRDefault="00026122">
      <w:pPr>
        <w:pStyle w:val="Normal1"/>
      </w:pPr>
    </w:p>
    <w:p w:rsidR="00026122" w:rsidRDefault="007F7688">
      <w:pPr>
        <w:pStyle w:val="Normal1"/>
        <w:spacing w:after="0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World Arts Film Festival Voting System</w:t>
      </w:r>
    </w:p>
    <w:p w:rsidR="00026122" w:rsidRDefault="00026122">
      <w:pPr>
        <w:pStyle w:val="Normal1"/>
        <w:spacing w:after="0"/>
      </w:pPr>
    </w:p>
    <w:p w:rsidR="00026122" w:rsidRDefault="007F7688">
      <w:pPr>
        <w:pStyle w:val="Normal1"/>
      </w:pPr>
      <w:r>
        <w:rPr>
          <w:noProof/>
        </w:rPr>
        <w:drawing>
          <wp:inline distT="0" distB="0" distL="0" distR="0">
            <wp:extent cx="3022600" cy="2457450"/>
            <wp:effectExtent l="0" t="0" r="0" b="0"/>
            <wp:docPr id="1" name="image01.jpg" descr="C:\Users\jorozco\Desktop\Use Case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jorozco\Desktop\Use Case Diagram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Select Session Block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Brief Description</w:t>
      </w:r>
    </w:p>
    <w:p w:rsidR="00026122" w:rsidRDefault="007F7688">
      <w:pPr>
        <w:pStyle w:val="Normal1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Voter can select the desired session from the session blocks page.</w:t>
      </w:r>
    </w:p>
    <w:p w:rsidR="00026122" w:rsidRDefault="00026122">
      <w:pPr>
        <w:pStyle w:val="Normal1"/>
        <w:ind w:firstLine="720"/>
      </w:pP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for the session that voter attended or any session he wants.</w:t>
      </w:r>
    </w:p>
    <w:p w:rsidR="00026122" w:rsidRDefault="007F7688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sessions where films are.</w:t>
      </w:r>
    </w:p>
    <w:p w:rsidR="00026122" w:rsidRDefault="00B828EF">
      <w:pPr>
        <w:pStyle w:val="Normal1"/>
      </w:pPr>
      <w:ins w:id="0" w:author="Karthikeyan Umapathy" w:date="2015-11-11T17:10:00Z">
        <w:r>
          <w:t xml:space="preserve">Seems </w:t>
        </w:r>
      </w:ins>
      <w:ins w:id="1" w:author="Karthikeyan Umapathy" w:date="2015-11-11T17:11:00Z">
        <w:r>
          <w:t>to be incomplete flow? What happens after selecting session? Selecting something is not a use case</w:t>
        </w:r>
      </w:ins>
      <w:bookmarkStart w:id="2" w:name="_GoBack"/>
      <w:bookmarkEnd w:id="2"/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Alternative Flows</w:t>
      </w:r>
    </w:p>
    <w:p w:rsidR="00026122" w:rsidRDefault="007F7688">
      <w:pPr>
        <w:pStyle w:val="Normal1"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can’t find the session block he wants.</w:t>
      </w:r>
    </w:p>
    <w:p w:rsidR="00026122" w:rsidRDefault="007F7688">
      <w:pPr>
        <w:pStyle w:val="Normal1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wants to vote for a film which was presented last session yesterday.</w:t>
      </w:r>
    </w:p>
    <w:p w:rsidR="00026122" w:rsidRDefault="00026122">
      <w:pPr>
        <w:pStyle w:val="Normal1"/>
        <w:ind w:left="360"/>
      </w:pP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Pre-conditions</w:t>
      </w:r>
    </w:p>
    <w:p w:rsidR="00026122" w:rsidRDefault="007F7688">
      <w:pPr>
        <w:pStyle w:val="Normal1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Admin loads all the session blocks with the respective films.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</w:p>
    <w:p w:rsidR="00026122" w:rsidRDefault="007F7688">
      <w:pPr>
        <w:pStyle w:val="Normal1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Everything is on place that the voter can vote.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Scenarios</w:t>
      </w:r>
    </w:p>
    <w:p w:rsidR="00026122" w:rsidRDefault="007F768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Voter choose the desired session block-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1"/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can’t find a session because that session was part of yesterday schedule-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flow, alternative flow #1 and #2.</w:t>
      </w:r>
    </w:p>
    <w:p w:rsidR="00026122" w:rsidRDefault="00026122">
      <w:pPr>
        <w:pStyle w:val="Normal1"/>
      </w:pP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Submit Vote 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Brief Description</w:t>
      </w:r>
    </w:p>
    <w:p w:rsidR="00026122" w:rsidRDefault="007F7688">
      <w:pPr>
        <w:pStyle w:val="Normal1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Voter choose the desired film on one session or few session and submit his vote or votes for the films. 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1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chooses the desired film in the selected section.</w:t>
      </w:r>
    </w:p>
    <w:p w:rsidR="00026122" w:rsidRDefault="007F7688">
      <w:pPr>
        <w:pStyle w:val="Normal1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click on the radio button below the desired film.</w:t>
      </w:r>
    </w:p>
    <w:p w:rsidR="00026122" w:rsidRDefault="007F7688">
      <w:pPr>
        <w:pStyle w:val="Normal1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submit his vote clicking the submit button.</w:t>
      </w:r>
    </w:p>
    <w:p w:rsidR="00026122" w:rsidRDefault="007F7688">
      <w:pPr>
        <w:pStyle w:val="Normal1"/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Voter has voted the session grey out.</w:t>
      </w:r>
    </w:p>
    <w:p w:rsidR="00026122" w:rsidRDefault="007F7688">
      <w:pPr>
        <w:pStyle w:val="Normal1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Voter can repeat step 1 to 4 as many session he wants.  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Alternative Flows</w:t>
      </w:r>
    </w:p>
    <w:p w:rsidR="00026122" w:rsidRDefault="007F7688">
      <w:pPr>
        <w:pStyle w:val="Normal1"/>
        <w:numPr>
          <w:ilvl w:val="0"/>
          <w:numId w:val="6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wants to vote for two films in the same session.</w:t>
      </w:r>
    </w:p>
    <w:p w:rsidR="00026122" w:rsidRDefault="007F7688">
      <w:pPr>
        <w:pStyle w:val="Normal1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submits vote and session does not grey out.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Pre-conditions</w:t>
      </w:r>
    </w:p>
    <w:p w:rsidR="00026122" w:rsidRDefault="007F7688">
      <w:pPr>
        <w:pStyle w:val="Normal1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Voter has choose the session or sessions where the films are.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store vote on the database and displays it on the leaderboard, and now admin can makes his reports.</w:t>
      </w:r>
    </w:p>
    <w:p w:rsidR="00026122" w:rsidRDefault="007F7688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Scenarios</w:t>
      </w:r>
    </w:p>
    <w:p w:rsidR="00026122" w:rsidRDefault="007F768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Voter submit vote for the desired film.-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</w:t>
      </w:r>
    </w:p>
    <w:p w:rsidR="00026122" w:rsidRDefault="007F7688">
      <w:pPr>
        <w:pStyle w:val="Normal1"/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bookmarkStart w:id="3" w:name="h.gjdgxs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Voter think both of the films deserve his vote, but films are in the same session block.-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flow, alternative flow #1.</w:t>
      </w:r>
    </w:p>
    <w:sectPr w:rsidR="00026122" w:rsidSect="00026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10A1"/>
    <w:multiLevelType w:val="multilevel"/>
    <w:tmpl w:val="67D4CE86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3EF4A24"/>
    <w:multiLevelType w:val="multilevel"/>
    <w:tmpl w:val="150A7296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2035F68"/>
    <w:multiLevelType w:val="multilevel"/>
    <w:tmpl w:val="D73EFD44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DF36317"/>
    <w:multiLevelType w:val="multilevel"/>
    <w:tmpl w:val="66322B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0363D38"/>
    <w:multiLevelType w:val="multilevel"/>
    <w:tmpl w:val="801AD77E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B126ED4"/>
    <w:multiLevelType w:val="multilevel"/>
    <w:tmpl w:val="2A36E2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thikeyan Umapathy">
    <w15:presenceInfo w15:providerId="Windows Live" w15:userId="6db2eed7bc3fa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026122"/>
    <w:rsid w:val="00026122"/>
    <w:rsid w:val="007F7688"/>
    <w:rsid w:val="00B8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789F0-D6E9-42ED-915C-BD4E83E2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2612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2612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2612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2612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2612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2612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26122"/>
  </w:style>
  <w:style w:type="paragraph" w:styleId="Title">
    <w:name w:val="Title"/>
    <w:basedOn w:val="Normal1"/>
    <w:next w:val="Normal1"/>
    <w:rsid w:val="0002612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2612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Karthikeyan Umapathy</cp:lastModifiedBy>
  <cp:revision>4</cp:revision>
  <dcterms:created xsi:type="dcterms:W3CDTF">2015-10-30T00:04:00Z</dcterms:created>
  <dcterms:modified xsi:type="dcterms:W3CDTF">2015-11-11T22:18:00Z</dcterms:modified>
</cp:coreProperties>
</file>