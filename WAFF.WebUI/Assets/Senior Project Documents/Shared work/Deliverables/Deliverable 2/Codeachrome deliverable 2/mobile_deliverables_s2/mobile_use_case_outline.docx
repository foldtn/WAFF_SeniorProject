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94" w:rsidRDefault="008823F3" w:rsidP="008823F3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0" w:name="_Toc425054505"/>
      <w:bookmarkStart w:id="1" w:name="_Toc423410239"/>
      <w:r>
        <w:rPr>
          <w:rFonts w:ascii="Times New Roman" w:hAnsi="Times New Roman"/>
        </w:rPr>
        <w:t>Mobile Use-Case Outline</w:t>
      </w:r>
      <w:r w:rsidR="005B7514">
        <w:rPr>
          <w:rFonts w:ascii="Times New Roman" w:hAnsi="Times New Roman"/>
        </w:rPr>
        <w:t xml:space="preserve"> (Jeremiah Doody)</w:t>
      </w:r>
    </w:p>
    <w:p w:rsidR="00791294" w:rsidRDefault="00791294" w:rsidP="00791294">
      <w:pPr>
        <w:pStyle w:val="InfoBlue"/>
      </w:pPr>
    </w:p>
    <w:p w:rsidR="00791294" w:rsidRDefault="00BD6EA9" w:rsidP="00BD6EA9">
      <w:pPr>
        <w:pStyle w:val="BodyText"/>
        <w:ind w:left="0"/>
      </w:pPr>
      <w:r>
        <w:rPr>
          <w:noProof/>
        </w:rPr>
        <w:drawing>
          <wp:inline distT="0" distB="0" distL="0" distR="0">
            <wp:extent cx="56102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791294" w:rsidRDefault="00791294" w:rsidP="008823F3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Mobile Voter chooses to vote on a movie</w:t>
      </w:r>
    </w:p>
    <w:p w:rsidR="008823F3" w:rsidRPr="00DA2AE7" w:rsidRDefault="008823F3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2" w:name="_Toc432497506"/>
      <w:r w:rsidRPr="00DA2AE7">
        <w:rPr>
          <w:rFonts w:ascii="Times New Roman" w:hAnsi="Times New Roman"/>
        </w:rPr>
        <w:t>Brief Description</w:t>
      </w:r>
      <w:bookmarkEnd w:id="2"/>
    </w:p>
    <w:p w:rsidR="008823F3" w:rsidRPr="008823F3" w:rsidRDefault="008823F3" w:rsidP="008823F3">
      <w:pPr>
        <w:ind w:left="360"/>
      </w:pPr>
      <w:r>
        <w:t>The mobile voter</w:t>
      </w:r>
      <w:r w:rsidRPr="00DA2AE7">
        <w:t xml:space="preserve"> goes to the voting </w:t>
      </w:r>
      <w:r>
        <w:t>page</w:t>
      </w:r>
      <w:r w:rsidRPr="00DA2AE7">
        <w:t xml:space="preserve"> of the app and enters their vote for the</w:t>
      </w:r>
      <w:r>
        <w:t xml:space="preserve"> block</w:t>
      </w:r>
      <w:r w:rsidRPr="00DA2AE7">
        <w:t>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3" w:name="_Toc432497507"/>
      <w:r>
        <w:rPr>
          <w:rFonts w:ascii="Times New Roman" w:hAnsi="Times New Roman"/>
        </w:rPr>
        <w:t>Basic Flow of Events</w:t>
      </w:r>
      <w:bookmarkEnd w:id="3"/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chooses option from main page to vote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chooses the movie they want to vote for.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data is sent to database and the system tells the mobile voter the vote went through.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system returns the mobile voter to the main screen.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4" w:name="_Toc432497513"/>
      <w:bookmarkStart w:id="5" w:name="_Toc425054507"/>
      <w:bookmarkStart w:id="6" w:name="_Toc423410241"/>
      <w:r>
        <w:rPr>
          <w:rFonts w:ascii="Times New Roman" w:hAnsi="Times New Roman"/>
        </w:rPr>
        <w:t>Alternative Flows</w:t>
      </w:r>
      <w:bookmarkEnd w:id="4"/>
      <w:bookmarkEnd w:id="5"/>
      <w:bookmarkEnd w:id="6"/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quits voting process by decision.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is asked for demographics.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app exits during a vote (regardless of mobile voter intent).</w:t>
      </w:r>
    </w:p>
    <w:p w:rsidR="00791294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7" w:name="_Toc432497516"/>
      <w:bookmarkStart w:id="8" w:name="_Toc18988776"/>
      <w:r>
        <w:rPr>
          <w:rFonts w:ascii="Times New Roman" w:hAnsi="Times New Roman"/>
        </w:rPr>
        <w:t>Subflows</w:t>
      </w:r>
      <w:bookmarkEnd w:id="7"/>
      <w:bookmarkEnd w:id="8"/>
    </w:p>
    <w:p w:rsidR="00791294" w:rsidRDefault="00791294" w:rsidP="008823F3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9" w:name="_Toc432497517"/>
      <w:bookmarkStart w:id="10" w:name="_Toc425054510"/>
      <w:bookmarkStart w:id="11" w:name="_Toc423410251"/>
      <w:r>
        <w:rPr>
          <w:rFonts w:ascii="Times New Roman" w:hAnsi="Times New Roman"/>
        </w:rPr>
        <w:lastRenderedPageBreak/>
        <w:t>Scenarios</w:t>
      </w:r>
      <w:bookmarkEnd w:id="9"/>
    </w:p>
    <w:p w:rsidR="00791294" w:rsidRDefault="00791294" w:rsidP="008823F3">
      <w:pPr>
        <w:ind w:left="360"/>
      </w:pPr>
      <w:r>
        <w:t>Mobile voter enters their vote for a movie – basic flow</w:t>
      </w:r>
    </w:p>
    <w:p w:rsidR="00791294" w:rsidRDefault="00791294" w:rsidP="008823F3">
      <w:pPr>
        <w:ind w:left="360"/>
      </w:pPr>
      <w:r>
        <w:t>Mobile voter enters their vote, and is prompted for mobile voter demographics. They fill it out and go to home – A1 alternate flow.</w:t>
      </w:r>
    </w:p>
    <w:p w:rsidR="00791294" w:rsidRDefault="00791294" w:rsidP="008823F3">
      <w:pPr>
        <w:ind w:left="360"/>
      </w:pPr>
      <w:bookmarkStart w:id="12" w:name="_Toc432497520"/>
      <w:bookmarkStart w:id="13" w:name="_Toc425054512"/>
      <w:bookmarkStart w:id="14" w:name="_Toc423410253"/>
      <w:bookmarkEnd w:id="10"/>
      <w:bookmarkEnd w:id="11"/>
      <w:r>
        <w:t>Mobile voter enters their vote, and is prompted for mobile voter demographics. They don’t fill it out and quit to home – A2 alternate flow</w:t>
      </w:r>
    </w:p>
    <w:p w:rsidR="00791294" w:rsidRDefault="00791294" w:rsidP="00FE4300">
      <w:pPr>
        <w:ind w:left="360"/>
      </w:pPr>
      <w:r>
        <w:t>The mobile voter begins entering data and the app quits due to power failure, or something else. The vote doesn’t go through. A3 – alt Flow</w:t>
      </w:r>
      <w:bookmarkEnd w:id="12"/>
      <w:bookmarkEnd w:id="13"/>
      <w:bookmarkEnd w:id="14"/>
    </w:p>
    <w:p w:rsidR="00791294" w:rsidRDefault="00791294" w:rsidP="008823F3">
      <w:pPr>
        <w:ind w:left="720"/>
      </w:pPr>
    </w:p>
    <w:p w:rsidR="00791294" w:rsidRDefault="00791294" w:rsidP="008823F3">
      <w:pPr>
        <w:ind w:left="720"/>
      </w:pPr>
    </w:p>
    <w:p w:rsidR="00791294" w:rsidRDefault="00791294" w:rsidP="008823F3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Mobile Voter chooses to view info on current movies</w:t>
      </w:r>
    </w:p>
    <w:p w:rsidR="008823F3" w:rsidRPr="00DA2AE7" w:rsidRDefault="008823F3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 w:rsidRPr="00DA2AE7">
        <w:rPr>
          <w:rFonts w:ascii="Times New Roman" w:hAnsi="Times New Roman"/>
        </w:rPr>
        <w:t>Brief Description</w:t>
      </w:r>
    </w:p>
    <w:p w:rsidR="008823F3" w:rsidRPr="00DA2AE7" w:rsidRDefault="008823F3" w:rsidP="008823F3">
      <w:pPr>
        <w:ind w:left="360"/>
      </w:pPr>
      <w:r w:rsidRPr="00DA2AE7">
        <w:t>The mobile voter requests to opens a screen with brief information on the movies currently playing at the film festival, which the system brings up.</w:t>
      </w:r>
    </w:p>
    <w:p w:rsidR="008823F3" w:rsidRPr="008823F3" w:rsidRDefault="008823F3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Flow of Events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 xml:space="preserve">Mobile voter enters input requesting a page with a list of movies on it. 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scrolls through the available movies.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views the basic info provided.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requests to return to the start screen.</w:t>
      </w:r>
    </w:p>
    <w:p w:rsidR="00791294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chooses to watch a preview video of the movies provided.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adds a movie to their “watched list.”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adds a movie to their favorites.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app quits during page load.</w:t>
      </w:r>
    </w:p>
    <w:p w:rsidR="00791294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Subflows</w:t>
      </w:r>
    </w:p>
    <w:p w:rsidR="00791294" w:rsidRDefault="00791294" w:rsidP="008823F3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Key Scenarios</w:t>
      </w:r>
    </w:p>
    <w:p w:rsidR="00791294" w:rsidRDefault="00791294" w:rsidP="008823F3">
      <w:pPr>
        <w:ind w:left="360"/>
      </w:pPr>
      <w:r>
        <w:t>Mobile voter views info on movies – basic flow</w:t>
      </w:r>
    </w:p>
    <w:p w:rsidR="00791294" w:rsidRDefault="00791294" w:rsidP="008823F3">
      <w:pPr>
        <w:ind w:left="360"/>
      </w:pPr>
      <w:r>
        <w:t>Mobile voter views extra info on movie, such as preview video. – A1 alternate flow.</w:t>
      </w:r>
    </w:p>
    <w:p w:rsidR="00791294" w:rsidRDefault="00791294" w:rsidP="008823F3">
      <w:pPr>
        <w:ind w:left="360"/>
      </w:pPr>
      <w:r>
        <w:t>The mobile voter adds a movie to their watch later list. A2 alternate flow</w:t>
      </w:r>
    </w:p>
    <w:p w:rsidR="00791294" w:rsidRDefault="00791294" w:rsidP="008823F3">
      <w:pPr>
        <w:ind w:left="360"/>
      </w:pPr>
      <w:r>
        <w:t>Mobile Voter leaves screen before screen loads. A1 alternate flow</w:t>
      </w:r>
    </w:p>
    <w:p w:rsidR="00791294" w:rsidRDefault="00791294" w:rsidP="008823F3">
      <w:pPr>
        <w:ind w:left="360"/>
      </w:pPr>
      <w:r>
        <w:t>The app quits due to power failure, or something else. App crashes. A2 – alt Flow</w:t>
      </w:r>
    </w:p>
    <w:p w:rsidR="00791294" w:rsidRDefault="00791294" w:rsidP="008823F3"/>
    <w:p w:rsidR="008823F3" w:rsidRDefault="008823F3" w:rsidP="008823F3"/>
    <w:p w:rsidR="00791294" w:rsidRDefault="00791294" w:rsidP="008823F3">
      <w:pPr>
        <w:ind w:left="360"/>
      </w:pPr>
    </w:p>
    <w:p w:rsidR="00791294" w:rsidRDefault="00791294" w:rsidP="008823F3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Mobile Voter chooses to view leaderboard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Brief Description</w:t>
      </w:r>
    </w:p>
    <w:p w:rsidR="00791294" w:rsidRDefault="00791294" w:rsidP="008823F3">
      <w:r>
        <w:t>The mobile voter requests to open the leaderboard screen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Flow of Events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Mobile voter presses on screen to view current leaderboard.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system pulls up a screen overlaying most of the main page.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views the info.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presses the return-to-main-page hotspot.</w:t>
      </w:r>
    </w:p>
    <w:p w:rsidR="00791294" w:rsidRPr="00FE4300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:rsidR="00791294" w:rsidRPr="00FE4300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adds a movie to their watch list.</w:t>
      </w:r>
    </w:p>
    <w:p w:rsidR="00791294" w:rsidRPr="00FE4300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app quits during page load.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Subflows</w:t>
      </w:r>
    </w:p>
    <w:p w:rsidR="00791294" w:rsidRDefault="00791294" w:rsidP="008823F3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Key Scenarios</w:t>
      </w:r>
    </w:p>
    <w:p w:rsidR="00791294" w:rsidRDefault="00791294" w:rsidP="008823F3">
      <w:pPr>
        <w:ind w:left="360"/>
      </w:pPr>
      <w:r>
        <w:t>Mobile voter views leaderboard info– basic flow</w:t>
      </w:r>
    </w:p>
    <w:p w:rsidR="00791294" w:rsidRDefault="00791294" w:rsidP="008823F3">
      <w:pPr>
        <w:ind w:left="360"/>
      </w:pPr>
      <w:r>
        <w:t>Mobile voter cannot view info. – Alt Flow 1</w:t>
      </w:r>
    </w:p>
    <w:p w:rsidR="00791294" w:rsidRDefault="00791294" w:rsidP="008823F3">
      <w:pPr>
        <w:ind w:left="-360"/>
      </w:pPr>
    </w:p>
    <w:p w:rsidR="008823F3" w:rsidRDefault="008823F3" w:rsidP="008823F3">
      <w:pPr>
        <w:ind w:left="-360"/>
      </w:pPr>
    </w:p>
    <w:p w:rsidR="00791294" w:rsidRDefault="00791294" w:rsidP="00FE4300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Mobile voter manages a list of their favorites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Brief Description</w:t>
      </w:r>
    </w:p>
    <w:p w:rsidR="00791294" w:rsidRDefault="00791294" w:rsidP="008823F3">
      <w:r>
        <w:t>The mobile voter requests a page where they add a movie to a list of favorites.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Flow of Events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Mobile voter presses on hotspot on main page to view their favorites.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system pulls up a screen overlaying the main page.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views a list of their favorites.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presses the return-to-main-page hotspot.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adds a movie to their “watched list.”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removes a movie from their favorites.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 xml:space="preserve">The mobile voter adds a movie back onto their favorites list. 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app quits during page load.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Subflows</w:t>
      </w:r>
    </w:p>
    <w:p w:rsidR="00791294" w:rsidRDefault="00791294" w:rsidP="00FE4300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Key Scenarios</w:t>
      </w:r>
    </w:p>
    <w:p w:rsidR="00791294" w:rsidRDefault="00791294" w:rsidP="00FE4300">
      <w:pPr>
        <w:ind w:left="360"/>
      </w:pPr>
      <w:r>
        <w:t>Mobile voter views their favorites – basic flow</w:t>
      </w:r>
    </w:p>
    <w:p w:rsidR="00791294" w:rsidRDefault="00791294" w:rsidP="00FE4300">
      <w:pPr>
        <w:ind w:left="360"/>
      </w:pPr>
      <w:r>
        <w:lastRenderedPageBreak/>
        <w:t>Mobile voter adds movie to their “watched list” – Alt Flow 1</w:t>
      </w:r>
    </w:p>
    <w:p w:rsidR="00791294" w:rsidRDefault="00791294" w:rsidP="00FE4300">
      <w:pPr>
        <w:ind w:left="360"/>
      </w:pPr>
      <w:r>
        <w:t>Mobile Voter removes movie from favorites.  – Alt Flow 2</w:t>
      </w:r>
    </w:p>
    <w:p w:rsidR="00791294" w:rsidRDefault="00791294" w:rsidP="00FE4300">
      <w:pPr>
        <w:ind w:left="360"/>
      </w:pPr>
      <w:r>
        <w:t>Mobile voter cannot manage favorites. – Alt Flow 4</w:t>
      </w:r>
    </w:p>
    <w:p w:rsidR="00C24433" w:rsidRDefault="00C2465F" w:rsidP="008823F3"/>
    <w:p w:rsidR="00C2465F" w:rsidRDefault="00C2465F" w:rsidP="008823F3">
      <w:ins w:id="15" w:author="Karthikeyan Umapathy" w:date="2015-11-11T17:20:00Z">
        <w:r>
          <w:t>Good!</w:t>
        </w:r>
      </w:ins>
      <w:bookmarkStart w:id="16" w:name="_GoBack"/>
      <w:bookmarkEnd w:id="16"/>
    </w:p>
    <w:sectPr w:rsidR="00C2465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40E50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36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D756EB"/>
    <w:multiLevelType w:val="multilevel"/>
    <w:tmpl w:val="80CEDA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BB54036"/>
    <w:multiLevelType w:val="hybridMultilevel"/>
    <w:tmpl w:val="492C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9033D"/>
    <w:multiLevelType w:val="hybridMultilevel"/>
    <w:tmpl w:val="A850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5C08"/>
    <w:multiLevelType w:val="hybridMultilevel"/>
    <w:tmpl w:val="D69E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D1F53"/>
    <w:multiLevelType w:val="hybridMultilevel"/>
    <w:tmpl w:val="CD26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0"/>
    <w:lvlOverride w:ilvl="0">
      <w:startOverride w:val="2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thikeyan Umapathy">
    <w15:presenceInfo w15:providerId="Windows Live" w15:userId="6db2eed7bc3fa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94"/>
    <w:rsid w:val="001A2C02"/>
    <w:rsid w:val="005B7514"/>
    <w:rsid w:val="00791294"/>
    <w:rsid w:val="008823F3"/>
    <w:rsid w:val="00A223B0"/>
    <w:rsid w:val="00BD6EA9"/>
    <w:rsid w:val="00C2465F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25DA-91FA-49DF-AAB8-E96DEC2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9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9129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7912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7912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7912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79129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9129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791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79129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79129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1294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79129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91294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791294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91294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91294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9129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91294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91294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79129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91294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79129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79129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91294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82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F3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Doody</dc:creator>
  <cp:keywords/>
  <dc:description/>
  <cp:lastModifiedBy>Karthikeyan Umapathy</cp:lastModifiedBy>
  <cp:revision>6</cp:revision>
  <dcterms:created xsi:type="dcterms:W3CDTF">2015-10-29T22:19:00Z</dcterms:created>
  <dcterms:modified xsi:type="dcterms:W3CDTF">2015-11-11T22:20:00Z</dcterms:modified>
</cp:coreProperties>
</file>