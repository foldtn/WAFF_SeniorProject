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09" w:rsidRDefault="002F1009" w:rsidP="006F09A3">
      <w:pPr>
        <w:jc w:val="center"/>
      </w:pPr>
      <w:r>
        <w:t>Outline Use Case Specification</w:t>
      </w:r>
      <w:r w:rsidR="006F09A3">
        <w:t xml:space="preserve">:  </w:t>
      </w:r>
      <w:r>
        <w:t>Donny Dedman</w:t>
      </w:r>
    </w:p>
    <w:p w:rsidR="002F1009" w:rsidRPr="002F1009" w:rsidRDefault="002F1009" w:rsidP="004F53EC">
      <w:pPr>
        <w:pStyle w:val="IntenseQuote"/>
        <w:rPr>
          <w:rStyle w:val="Strong"/>
        </w:rPr>
      </w:pPr>
      <w:r w:rsidRPr="002F1009">
        <w:rPr>
          <w:rStyle w:val="Strong"/>
        </w:rPr>
        <w:t>Voter Management</w:t>
      </w:r>
    </w:p>
    <w:p w:rsidR="006F09A3" w:rsidRDefault="006F09A3" w:rsidP="002F1009">
      <w:pPr>
        <w:rPr>
          <w:b/>
          <w:sz w:val="24"/>
          <w:szCs w:val="24"/>
        </w:rPr>
      </w:pPr>
      <w:r>
        <w:object w:dxaOrig="4726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5pt;height:96pt" o:ole="">
            <v:imagedata r:id="rId6" o:title=""/>
          </v:shape>
          <o:OLEObject Type="Embed" ProgID="Visio.Drawing.15" ShapeID="_x0000_i1025" DrawAspect="Content" ObjectID="_1508766968" r:id="rId7"/>
        </w:object>
      </w:r>
    </w:p>
    <w:p w:rsidR="002F1009" w:rsidRPr="004F53EC" w:rsidRDefault="002F1009" w:rsidP="002F1009">
      <w:pPr>
        <w:rPr>
          <w:b/>
          <w:sz w:val="24"/>
          <w:szCs w:val="24"/>
        </w:rPr>
      </w:pPr>
      <w:r w:rsidRPr="004F53EC">
        <w:rPr>
          <w:b/>
          <w:sz w:val="24"/>
          <w:szCs w:val="24"/>
        </w:rPr>
        <w:t>Brief Description</w:t>
      </w:r>
      <w:r w:rsidR="004F53EC" w:rsidRPr="004F53EC">
        <w:rPr>
          <w:b/>
          <w:sz w:val="24"/>
          <w:szCs w:val="24"/>
        </w:rPr>
        <w:t>:</w:t>
      </w:r>
    </w:p>
    <w:p w:rsidR="004F53EC" w:rsidRPr="00720CBA" w:rsidRDefault="004F53EC" w:rsidP="004F53EC">
      <w:pPr>
        <w:ind w:left="1080"/>
      </w:pPr>
      <w:r>
        <w:t xml:space="preserve">Each person that attends the event and wants to vote will be given a </w:t>
      </w:r>
      <w:proofErr w:type="spellStart"/>
      <w:r>
        <w:t>voterID</w:t>
      </w:r>
      <w:proofErr w:type="spellEnd"/>
      <w:r>
        <w:t xml:space="preserve"> card, which they will use throughout the event to vote on a single film per session.  Voters who are pre-registered with Eventbrite will be assigned a </w:t>
      </w:r>
      <w:proofErr w:type="spellStart"/>
      <w:r>
        <w:t>voterID</w:t>
      </w:r>
      <w:proofErr w:type="spellEnd"/>
      <w:r>
        <w:t xml:space="preserve"> number while non-registered voters will be able to vote using a pre-generated </w:t>
      </w:r>
      <w:proofErr w:type="spellStart"/>
      <w:r>
        <w:t>voterID</w:t>
      </w:r>
      <w:proofErr w:type="spellEnd"/>
      <w:r>
        <w:t xml:space="preserve"> card allowing them to remain anonymous or they can register onsite.</w:t>
      </w:r>
    </w:p>
    <w:p w:rsidR="004F53EC" w:rsidRDefault="004F53EC" w:rsidP="002F1009">
      <w:pPr>
        <w:rPr>
          <w:b/>
          <w:sz w:val="24"/>
          <w:szCs w:val="24"/>
        </w:rPr>
      </w:pPr>
      <w:r w:rsidRPr="004F53EC">
        <w:rPr>
          <w:b/>
          <w:sz w:val="24"/>
          <w:szCs w:val="24"/>
        </w:rPr>
        <w:t>Basic Flow</w:t>
      </w:r>
      <w:r>
        <w:rPr>
          <w:b/>
          <w:sz w:val="24"/>
          <w:szCs w:val="24"/>
        </w:rPr>
        <w:t>:</w:t>
      </w:r>
    </w:p>
    <w:p w:rsidR="004F53EC" w:rsidRDefault="004F53EC" w:rsidP="002F1009">
      <w:r>
        <w:tab/>
        <w:t xml:space="preserve">Voter enters their login screen at a voter kiosk using their </w:t>
      </w:r>
      <w:proofErr w:type="spellStart"/>
      <w:r>
        <w:t>voterID</w:t>
      </w:r>
      <w:proofErr w:type="spellEnd"/>
      <w:r>
        <w:t xml:space="preserve"> number</w:t>
      </w:r>
    </w:p>
    <w:p w:rsidR="003E3482" w:rsidRDefault="003E3482" w:rsidP="002F1009">
      <w:ins w:id="0" w:author="Karthikeyan Umapathy" w:date="2015-11-11T17:09:00Z">
        <w:r>
          <w:t>Where are the steps by step activities?</w:t>
        </w:r>
      </w:ins>
      <w:bookmarkStart w:id="1" w:name="_GoBack"/>
      <w:bookmarkEnd w:id="1"/>
    </w:p>
    <w:p w:rsidR="004F53EC" w:rsidRDefault="004F53EC" w:rsidP="004F53EC">
      <w:pPr>
        <w:rPr>
          <w:b/>
          <w:sz w:val="24"/>
          <w:szCs w:val="24"/>
        </w:rPr>
      </w:pPr>
      <w:r>
        <w:rPr>
          <w:b/>
          <w:sz w:val="24"/>
          <w:szCs w:val="24"/>
        </w:rPr>
        <w:t>Alternative</w:t>
      </w:r>
      <w:r w:rsidRPr="004F53EC">
        <w:rPr>
          <w:b/>
          <w:sz w:val="24"/>
          <w:szCs w:val="24"/>
        </w:rPr>
        <w:t xml:space="preserve"> Flow</w:t>
      </w:r>
      <w:r>
        <w:rPr>
          <w:b/>
          <w:sz w:val="24"/>
          <w:szCs w:val="24"/>
        </w:rPr>
        <w:t>:</w:t>
      </w:r>
    </w:p>
    <w:p w:rsidR="004F53EC" w:rsidRDefault="004F53EC" w:rsidP="002F1009">
      <w:r>
        <w:tab/>
        <w:t xml:space="preserve">Non-registered voters will be issued a </w:t>
      </w:r>
      <w:proofErr w:type="spellStart"/>
      <w:r>
        <w:t>voterID</w:t>
      </w:r>
      <w:proofErr w:type="spellEnd"/>
      <w:r>
        <w:t xml:space="preserve"> card at the Event </w:t>
      </w:r>
      <w:proofErr w:type="spellStart"/>
      <w:r>
        <w:t>enterance</w:t>
      </w:r>
      <w:proofErr w:type="spellEnd"/>
    </w:p>
    <w:p w:rsidR="004F53EC" w:rsidRDefault="004F53EC" w:rsidP="002F1009">
      <w:r>
        <w:tab/>
        <w:t>Registered Voters can pre-register for an event through Eventbrite</w:t>
      </w:r>
    </w:p>
    <w:p w:rsidR="004F53EC" w:rsidRDefault="004F53EC" w:rsidP="002F1009">
      <w:r>
        <w:tab/>
        <w:t>All voters will be given the option to enter demographic information and remain anonymous</w:t>
      </w:r>
    </w:p>
    <w:p w:rsidR="004F53EC" w:rsidRDefault="004F53EC" w:rsidP="002F1009">
      <w:r>
        <w:tab/>
        <w:t>Non-registered voters will be able to register through Eventbrite for future notifications</w:t>
      </w:r>
    </w:p>
    <w:p w:rsidR="004F53EC" w:rsidRDefault="004F53EC" w:rsidP="004F53EC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Special Circumstances:</w:t>
      </w:r>
    </w:p>
    <w:p w:rsidR="004F53EC" w:rsidRDefault="004F53EC" w:rsidP="004F53EC">
      <w:pPr>
        <w:ind w:left="720"/>
      </w:pPr>
      <w:r>
        <w:t xml:space="preserve">In the event a voter can’t login or loses their </w:t>
      </w:r>
      <w:proofErr w:type="spellStart"/>
      <w:r>
        <w:t>voterID</w:t>
      </w:r>
      <w:proofErr w:type="spellEnd"/>
      <w:r>
        <w:t xml:space="preserve"> card, an administrator has the discretion to reissue a new one.</w:t>
      </w:r>
    </w:p>
    <w:p w:rsidR="004F53EC" w:rsidRDefault="004F53EC" w:rsidP="004F53E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Pre-Conditions:</w:t>
      </w:r>
    </w:p>
    <w:p w:rsidR="004F53EC" w:rsidRDefault="004F53EC" w:rsidP="004F53EC">
      <w:r>
        <w:tab/>
        <w:t xml:space="preserve">All participants who wish to vote will need to receive their unique </w:t>
      </w:r>
      <w:proofErr w:type="spellStart"/>
      <w:r>
        <w:t>voterID</w:t>
      </w:r>
      <w:proofErr w:type="spellEnd"/>
      <w:r>
        <w:t xml:space="preserve"> card</w:t>
      </w:r>
    </w:p>
    <w:p w:rsidR="004F53EC" w:rsidRDefault="004F53EC" w:rsidP="004F53EC">
      <w:r>
        <w:tab/>
        <w:t>Administrator can utilize Eventbrite’s capabilities to retrieve pre-registered voters</w:t>
      </w:r>
    </w:p>
    <w:p w:rsidR="004F53EC" w:rsidRPr="004F53EC" w:rsidRDefault="006F09A3" w:rsidP="006F09A3">
      <w:pPr>
        <w:ind w:left="720"/>
      </w:pPr>
      <w:r>
        <w:t xml:space="preserve">Administrator will pre-issue registered voter’s </w:t>
      </w:r>
      <w:proofErr w:type="spellStart"/>
      <w:r>
        <w:t>voterID</w:t>
      </w:r>
      <w:proofErr w:type="spellEnd"/>
      <w:r>
        <w:t xml:space="preserve"> cards and print additional </w:t>
      </w:r>
      <w:proofErr w:type="spellStart"/>
      <w:r>
        <w:t>voterID</w:t>
      </w:r>
      <w:proofErr w:type="spellEnd"/>
      <w:r>
        <w:t xml:space="preserve"> cards for non-registered voters</w:t>
      </w:r>
    </w:p>
    <w:p w:rsidR="006F09A3" w:rsidRDefault="006F09A3" w:rsidP="006F09A3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Post-Conditions:</w:t>
      </w:r>
    </w:p>
    <w:p w:rsidR="002F1009" w:rsidRDefault="006F09A3" w:rsidP="002F1009">
      <w:r>
        <w:tab/>
        <w:t>Select movie session block</w:t>
      </w:r>
    </w:p>
    <w:p w:rsidR="006F09A3" w:rsidRDefault="006F09A3" w:rsidP="006F09A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Scenarios:</w:t>
      </w:r>
    </w:p>
    <w:p w:rsidR="006F09A3" w:rsidRDefault="006F09A3" w:rsidP="002F1009">
      <w:r>
        <w:tab/>
        <w:t xml:space="preserve">Voter is welcomed at the event entrance and given a </w:t>
      </w:r>
      <w:proofErr w:type="spellStart"/>
      <w:r>
        <w:t>voterID</w:t>
      </w:r>
      <w:proofErr w:type="spellEnd"/>
      <w:r>
        <w:t xml:space="preserve"> card.</w:t>
      </w:r>
    </w:p>
    <w:p w:rsidR="006F09A3" w:rsidRDefault="006F09A3" w:rsidP="006F09A3">
      <w:pPr>
        <w:ind w:left="720"/>
      </w:pPr>
      <w:r>
        <w:t xml:space="preserve">After a voter attends a movie, they will be able to go to a voting kiosk and enter their </w:t>
      </w:r>
      <w:proofErr w:type="spellStart"/>
      <w:r>
        <w:t>voterID</w:t>
      </w:r>
      <w:proofErr w:type="spellEnd"/>
      <w:r>
        <w:t xml:space="preserve"> number to login</w:t>
      </w:r>
    </w:p>
    <w:p w:rsidR="006F09A3" w:rsidRDefault="006F09A3" w:rsidP="006F09A3">
      <w:pPr>
        <w:ind w:left="720"/>
      </w:pPr>
      <w:r>
        <w:t>Once logged in, the voter can enter demographic information or opt-out</w:t>
      </w:r>
    </w:p>
    <w:p w:rsidR="006F09A3" w:rsidRDefault="006F09A3" w:rsidP="006F09A3">
      <w:pPr>
        <w:ind w:left="720"/>
      </w:pPr>
      <w:r>
        <w:t>Finally they will be able to select their movie session block</w:t>
      </w:r>
    </w:p>
    <w:p w:rsidR="006F09A3" w:rsidRDefault="006F09A3" w:rsidP="006F09A3"/>
    <w:sectPr w:rsidR="006F09A3" w:rsidSect="0050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E7FF4"/>
    <w:multiLevelType w:val="hybridMultilevel"/>
    <w:tmpl w:val="0802AD32"/>
    <w:lvl w:ilvl="0" w:tplc="00423C48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thikeyan Umapathy">
    <w15:presenceInfo w15:providerId="Windows Live" w15:userId="6db2eed7bc3fa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2F1009"/>
    <w:rsid w:val="001557BE"/>
    <w:rsid w:val="002F1009"/>
    <w:rsid w:val="003E3482"/>
    <w:rsid w:val="004F53EC"/>
    <w:rsid w:val="00505320"/>
    <w:rsid w:val="006F09A3"/>
    <w:rsid w:val="0074586A"/>
    <w:rsid w:val="00B2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7775D-F455-4087-B3F0-13B8B842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009"/>
    <w:pPr>
      <w:spacing w:after="120" w:line="264" w:lineRule="auto"/>
    </w:pPr>
    <w:rPr>
      <w:rFonts w:eastAsiaTheme="minorEastAsia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F1009"/>
    <w:pPr>
      <w:numPr>
        <w:numId w:val="1"/>
      </w:numPr>
      <w:tabs>
        <w:tab w:val="left" w:pos="42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00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2F100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F100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EC"/>
    <w:rPr>
      <w:rFonts w:eastAsiaTheme="minorEastAsia"/>
      <w:i/>
      <w:iCs/>
      <w:color w:val="5B9BD5" w:themeColor="accent1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3763-60E8-431E-A6BA-FB11157F3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Donny Dedman</dc:creator>
  <cp:lastModifiedBy>Karthikeyan Umapathy</cp:lastModifiedBy>
  <cp:revision>3</cp:revision>
  <dcterms:created xsi:type="dcterms:W3CDTF">2015-10-29T23:57:00Z</dcterms:created>
  <dcterms:modified xsi:type="dcterms:W3CDTF">2015-11-11T22:10:00Z</dcterms:modified>
</cp:coreProperties>
</file>