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753E" w:rsidRDefault="00A76B9C">
      <w:pPr>
        <w:pStyle w:val="Normal1"/>
      </w:pPr>
      <w:r>
        <w:rPr>
          <w:b/>
        </w:rPr>
        <w:t>Outline Use Case (By Timothy Folds)</w:t>
      </w:r>
    </w:p>
    <w:p w:rsidR="0027753E" w:rsidRDefault="00A76B9C">
      <w:pPr>
        <w:pStyle w:val="Normal1"/>
      </w:pPr>
      <w:r>
        <w:rPr>
          <w:noProof/>
        </w:rPr>
        <w:drawing>
          <wp:inline distT="114300" distB="114300" distL="114300" distR="114300">
            <wp:extent cx="2986088" cy="238225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382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u w:val="single"/>
        </w:rPr>
        <w:t>Admin views voting data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Brief Description:</w:t>
      </w:r>
      <w:r>
        <w:t xml:space="preserve"> </w:t>
      </w:r>
    </w:p>
    <w:p w:rsidR="0027753E" w:rsidRDefault="00A76B9C">
      <w:pPr>
        <w:pStyle w:val="Normal1"/>
      </w:pPr>
      <w:r>
        <w:t>An admin views Reports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Basic Flow:</w:t>
      </w:r>
    </w:p>
    <w:p w:rsidR="0027753E" w:rsidRDefault="00A76B9C">
      <w:pPr>
        <w:pStyle w:val="Normal1"/>
        <w:numPr>
          <w:ilvl w:val="0"/>
          <w:numId w:val="1"/>
        </w:numPr>
        <w:ind w:hanging="360"/>
        <w:contextualSpacing/>
      </w:pPr>
      <w:r>
        <w:t>Admin requests to view reports</w:t>
      </w:r>
    </w:p>
    <w:p w:rsidR="0027753E" w:rsidRDefault="00A76B9C">
      <w:pPr>
        <w:pStyle w:val="Normal1"/>
        <w:numPr>
          <w:ilvl w:val="0"/>
          <w:numId w:val="1"/>
        </w:numPr>
        <w:ind w:hanging="360"/>
        <w:contextualSpacing/>
      </w:pPr>
      <w:r>
        <w:t>System displays reports page</w:t>
      </w:r>
    </w:p>
    <w:p w:rsidR="0027753E" w:rsidRDefault="00A76B9C">
      <w:pPr>
        <w:pStyle w:val="Normal1"/>
        <w:numPr>
          <w:ilvl w:val="0"/>
          <w:numId w:val="1"/>
        </w:numPr>
        <w:ind w:hanging="360"/>
        <w:contextualSpacing/>
      </w:pPr>
      <w:r>
        <w:t>End use case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Alternative Flows:</w:t>
      </w:r>
    </w:p>
    <w:p w:rsidR="0027753E" w:rsidRDefault="00A76B9C">
      <w:pPr>
        <w:pStyle w:val="Normal1"/>
      </w:pPr>
      <w:r>
        <w:t>A1 - Unauthorized access</w:t>
      </w:r>
    </w:p>
    <w:p w:rsidR="0027753E" w:rsidRDefault="00A76B9C">
      <w:pPr>
        <w:pStyle w:val="Normal1"/>
      </w:pPr>
      <w:r>
        <w:t>A2 - Admin views voting data</w:t>
      </w:r>
      <w:r>
        <w:tab/>
      </w:r>
      <w:r>
        <w:tab/>
      </w:r>
      <w:r>
        <w:tab/>
      </w:r>
    </w:p>
    <w:p w:rsidR="0027753E" w:rsidRDefault="00A76B9C">
      <w:pPr>
        <w:pStyle w:val="Normal1"/>
      </w:pPr>
      <w:r>
        <w:t>A3 - Admin views leaderboards</w:t>
      </w:r>
      <w:r>
        <w:tab/>
      </w:r>
      <w:r>
        <w:tab/>
      </w:r>
    </w:p>
    <w:p w:rsidR="0027753E" w:rsidRDefault="00A76B9C">
      <w:pPr>
        <w:pStyle w:val="Normal1"/>
      </w:pPr>
      <w:r>
        <w:t>A4 - Admin views demographics</w:t>
      </w:r>
      <w:r>
        <w:tab/>
      </w:r>
      <w:r>
        <w:tab/>
      </w:r>
    </w:p>
    <w:p w:rsidR="0027753E" w:rsidRDefault="00A76B9C">
      <w:pPr>
        <w:pStyle w:val="Normal1"/>
      </w:pPr>
      <w:r>
        <w:t>A5 - Admin views block voting data</w:t>
      </w:r>
      <w:r>
        <w:tab/>
      </w:r>
    </w:p>
    <w:p w:rsidR="0027753E" w:rsidRDefault="00A76B9C">
      <w:pPr>
        <w:pStyle w:val="Normal1"/>
      </w:pPr>
      <w:r>
        <w:t>A6 - Admin views genre voting data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Sub Flow:</w:t>
      </w:r>
    </w:p>
    <w:p w:rsidR="0027753E" w:rsidRDefault="00A76B9C">
      <w:pPr>
        <w:pStyle w:val="Normal1"/>
      </w:pPr>
      <w:r>
        <w:t>S1 - display film info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Pre-conditions:</w:t>
      </w:r>
    </w:p>
    <w:p w:rsidR="0027753E" w:rsidRDefault="00A76B9C">
      <w:pPr>
        <w:pStyle w:val="Normal1"/>
      </w:pPr>
      <w:r>
        <w:t>User must be logged in as an admin.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Scenarios:</w:t>
      </w:r>
    </w:p>
    <w:p w:rsidR="0027753E" w:rsidRDefault="00A76B9C">
      <w:pPr>
        <w:pStyle w:val="Normal1"/>
      </w:pPr>
      <w:r>
        <w:t>Admin goes to ‘Reports’ page of web application to determine winners - Basic flow</w:t>
      </w:r>
    </w:p>
    <w:p w:rsidR="0027753E" w:rsidRDefault="00A76B9C">
      <w:pPr>
        <w:pStyle w:val="Normal1"/>
      </w:pPr>
      <w:r>
        <w:t>A user tries to access the reports page (via URL) without being logged in - A1</w:t>
      </w:r>
    </w:p>
    <w:p w:rsidR="0027753E" w:rsidRDefault="00A76B9C">
      <w:pPr>
        <w:pStyle w:val="Normal1"/>
      </w:pPr>
      <w:r>
        <w:t>An admin clicks on “voting data” tab to view voting data - A2</w:t>
      </w:r>
    </w:p>
    <w:p w:rsidR="0027753E" w:rsidRDefault="00A76B9C">
      <w:pPr>
        <w:pStyle w:val="Normal1"/>
      </w:pPr>
      <w:r>
        <w:t>An admin clicks on “leaderboards” tab to view leaderboards - A3</w:t>
      </w:r>
    </w:p>
    <w:p w:rsidR="0027753E" w:rsidRDefault="00A76B9C">
      <w:pPr>
        <w:pStyle w:val="Normal1"/>
      </w:pPr>
      <w:r>
        <w:t>An admin clicks on “demographics” tab to view demographics - A4</w:t>
      </w:r>
    </w:p>
    <w:p w:rsidR="0027753E" w:rsidRDefault="00A76B9C">
      <w:pPr>
        <w:pStyle w:val="Normal1"/>
      </w:pPr>
      <w:r>
        <w:lastRenderedPageBreak/>
        <w:t>An admin selects “block” radio button to view voting data by blocks - A5</w:t>
      </w:r>
    </w:p>
    <w:p w:rsidR="0027753E" w:rsidRDefault="00A76B9C">
      <w:pPr>
        <w:pStyle w:val="Normal1"/>
      </w:pPr>
      <w:r>
        <w:t>An admin selects “genre” radio button to view voting data by genre - A6</w:t>
      </w:r>
    </w:p>
    <w:p w:rsidR="0027753E" w:rsidRDefault="00A76B9C">
      <w:pPr>
        <w:pStyle w:val="Normal1"/>
      </w:pPr>
      <w:r>
        <w:t>An admin selects “overall</w:t>
      </w:r>
      <w:proofErr w:type="gramStart"/>
      <w:r>
        <w:t>”  radio</w:t>
      </w:r>
      <w:proofErr w:type="gramEnd"/>
      <w:r>
        <w:t xml:space="preserve"> button to view voting data by overall - A7</w:t>
      </w:r>
    </w:p>
    <w:p w:rsidR="0027753E" w:rsidRDefault="0027753E">
      <w:pPr>
        <w:pStyle w:val="Normal1"/>
      </w:pPr>
    </w:p>
    <w:p w:rsidR="0027753E" w:rsidRDefault="0027753E">
      <w:pPr>
        <w:pStyle w:val="Normal1"/>
      </w:pPr>
    </w:p>
    <w:p w:rsidR="0027753E" w:rsidRDefault="00046866">
      <w:pPr>
        <w:pStyle w:val="Normal1"/>
      </w:pPr>
      <w:ins w:id="0" w:author="Karthikeyan Umapathy" w:date="2015-11-11T17:00:00Z">
        <w:r>
          <w:t>Good!</w:t>
        </w:r>
      </w:ins>
      <w:bookmarkStart w:id="1" w:name="_GoBack"/>
      <w:bookmarkEnd w:id="1"/>
    </w:p>
    <w:sectPr w:rsidR="0027753E" w:rsidSect="002775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64A78"/>
    <w:multiLevelType w:val="multilevel"/>
    <w:tmpl w:val="0EE60A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thikeyan Umapathy">
    <w15:presenceInfo w15:providerId="Windows Live" w15:userId="6db2eed7bc3fa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7753E"/>
    <w:rsid w:val="00046866"/>
    <w:rsid w:val="0027753E"/>
    <w:rsid w:val="00A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D2446-EE3E-4D86-8439-3D5A99C2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775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775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775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775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775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775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7753E"/>
  </w:style>
  <w:style w:type="paragraph" w:styleId="Title">
    <w:name w:val="Title"/>
    <w:basedOn w:val="Normal1"/>
    <w:next w:val="Normal1"/>
    <w:rsid w:val="0027753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27753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Karthikeyan Umapathy</cp:lastModifiedBy>
  <cp:revision>4</cp:revision>
  <dcterms:created xsi:type="dcterms:W3CDTF">2015-10-30T00:01:00Z</dcterms:created>
  <dcterms:modified xsi:type="dcterms:W3CDTF">2015-11-11T22:07:00Z</dcterms:modified>
</cp:coreProperties>
</file>