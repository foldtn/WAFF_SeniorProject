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-574357878"/>
        <w:placeholder>
          <w:docPart w:val="77AB07E13A7F4AA4A6F1017EABBC14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8B9C372" w14:textId="6FACC66D" w:rsidR="00747215" w:rsidRDefault="00405503" w:rsidP="00405503">
          <w:pPr>
            <w:pStyle w:val="Title"/>
            <w:jc w:val="right"/>
          </w:pPr>
          <w:r>
            <w:t>WAFF Use-Case Specification: Voter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82792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8BD983" w14:textId="77777777" w:rsidR="008F2727" w:rsidRDefault="008F2727">
          <w:pPr>
            <w:pStyle w:val="TOCHeading"/>
          </w:pPr>
          <w:r>
            <w:t>Table of Contents</w:t>
          </w:r>
        </w:p>
        <w:p w14:paraId="67B57183" w14:textId="77777777" w:rsidR="009E3221" w:rsidRDefault="008F2727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7219" w:history="1">
            <w:r w:rsidR="009E3221" w:rsidRPr="00C20A4F">
              <w:rPr>
                <w:rStyle w:val="Hyperlink"/>
                <w:noProof/>
              </w:rPr>
              <w:t>1.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Introduction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_Toc433887219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36D0AC05" w14:textId="77777777" w:rsidR="009E3221" w:rsidRDefault="001C50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0" w:history="1">
            <w:r w:rsidR="009E3221" w:rsidRPr="00C20A4F">
              <w:rPr>
                <w:rStyle w:val="Hyperlink"/>
                <w:noProof/>
              </w:rPr>
              <w:t>World Arts Film Festival e-Voting system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_Toc433887220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7E641833" w14:textId="77777777" w:rsidR="009E3221" w:rsidRDefault="001C50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1" w:history="1">
            <w:r w:rsidR="009E3221" w:rsidRPr="00C20A4F">
              <w:rPr>
                <w:rStyle w:val="Hyperlink"/>
                <w:noProof/>
              </w:rPr>
              <w:t>Revision History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_Toc433887221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61015B4E" w14:textId="77777777" w:rsidR="009E3221" w:rsidRDefault="001C50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2" w:history="1">
            <w:r w:rsidR="009E3221" w:rsidRPr="00C20A4F">
              <w:rPr>
                <w:rStyle w:val="Hyperlink"/>
                <w:noProof/>
              </w:rPr>
              <w:t>Use-Case Diagram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_Toc433887222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0C18A611" w14:textId="77777777" w:rsidR="009E3221" w:rsidRDefault="001C50D1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3" w:history="1">
            <w:r w:rsidR="009E3221" w:rsidRPr="00C20A4F">
              <w:rPr>
                <w:rStyle w:val="Hyperlink"/>
                <w:noProof/>
              </w:rPr>
              <w:t>2.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Manage Voters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_Toc433887223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28A78EC7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4" w:history="1">
            <w:r w:rsidR="009E3221" w:rsidRPr="00C20A4F">
              <w:rPr>
                <w:rStyle w:val="Hyperlink"/>
                <w:noProof/>
              </w:rPr>
              <w:t>2.1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Brief Description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_Toc433887224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3F1D2F66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5" w:history="1">
            <w:r w:rsidR="009E3221" w:rsidRPr="00C20A4F">
              <w:rPr>
                <w:rStyle w:val="Hyperlink"/>
                <w:noProof/>
              </w:rPr>
              <w:t>2.2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Flow of Events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_Toc433887225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5DB0445A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6" w:history="1">
            <w:r w:rsidR="009E3221" w:rsidRPr="00C20A4F">
              <w:rPr>
                <w:rStyle w:val="Hyperlink"/>
                <w:noProof/>
              </w:rPr>
              <w:t>2.3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Special Circumstances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_Toc433887226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4E3B2AE7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7" w:history="1">
            <w:r w:rsidR="009E3221" w:rsidRPr="00C20A4F">
              <w:rPr>
                <w:rStyle w:val="Hyperlink"/>
                <w:noProof/>
              </w:rPr>
              <w:t>2.4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Pre-Conditions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_Toc433887227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4EE9C392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8" w:history="1">
            <w:r w:rsidR="009E3221" w:rsidRPr="00C20A4F">
              <w:rPr>
                <w:rStyle w:val="Hyperlink"/>
                <w:noProof/>
              </w:rPr>
              <w:t>2.5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Post-Conditions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_Toc433887228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7900A834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29" w:history="1">
            <w:r w:rsidR="009E3221" w:rsidRPr="00C20A4F">
              <w:rPr>
                <w:rStyle w:val="Hyperlink"/>
                <w:noProof/>
              </w:rPr>
              <w:t>2.6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Scenarios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_Toc433887229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2941CFDF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30" w:history="1">
            <w:r w:rsidR="009E3221" w:rsidRPr="00C20A4F">
              <w:rPr>
                <w:rStyle w:val="Hyperlink"/>
                <w:noProof/>
              </w:rPr>
              <w:t>2.7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Extensions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_Toc433887230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5CD076F3" w14:textId="77777777" w:rsidR="009E3221" w:rsidRDefault="001C50D1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31" w:history="1">
            <w:r w:rsidR="009E3221" w:rsidRPr="00C20A4F">
              <w:rPr>
                <w:rStyle w:val="Hyperlink"/>
                <w:noProof/>
              </w:rPr>
              <w:t>3.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Conclusion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_Toc433887231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4470396B" w14:textId="77777777" w:rsidR="009E3221" w:rsidRDefault="001C50D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33887232" w:history="1">
            <w:r w:rsidR="009E3221" w:rsidRPr="00C20A4F">
              <w:rPr>
                <w:rStyle w:val="Hyperlink"/>
                <w:noProof/>
              </w:rPr>
              <w:t>3.1</w:t>
            </w:r>
            <w:r w:rsidR="009E3221">
              <w:rPr>
                <w:noProof/>
                <w:sz w:val="22"/>
                <w:szCs w:val="22"/>
                <w:lang w:eastAsia="en-US"/>
              </w:rPr>
              <w:tab/>
            </w:r>
            <w:r w:rsidR="009E3221" w:rsidRPr="00C20A4F">
              <w:rPr>
                <w:rStyle w:val="Hyperlink"/>
                <w:noProof/>
              </w:rPr>
              <w:t>Voter as an Actor</w:t>
            </w:r>
            <w:r w:rsidR="009E3221">
              <w:rPr>
                <w:noProof/>
                <w:webHidden/>
              </w:rPr>
              <w:tab/>
            </w:r>
            <w:r w:rsidR="009E3221">
              <w:rPr>
                <w:noProof/>
                <w:webHidden/>
              </w:rPr>
              <w:fldChar w:fldCharType="begin"/>
            </w:r>
            <w:r w:rsidR="009E3221">
              <w:rPr>
                <w:noProof/>
                <w:webHidden/>
              </w:rPr>
              <w:instrText xml:space="preserve"> PAGEREF _Toc433887232 \h </w:instrText>
            </w:r>
            <w:r w:rsidR="009E3221">
              <w:rPr>
                <w:noProof/>
                <w:webHidden/>
              </w:rPr>
            </w:r>
            <w:r w:rsidR="009E3221">
              <w:rPr>
                <w:noProof/>
                <w:webHidden/>
              </w:rPr>
              <w:fldChar w:fldCharType="separate"/>
            </w:r>
            <w:r w:rsidR="009E3221">
              <w:rPr>
                <w:noProof/>
                <w:webHidden/>
              </w:rPr>
              <w:t>1</w:t>
            </w:r>
            <w:r w:rsidR="009E3221">
              <w:rPr>
                <w:noProof/>
                <w:webHidden/>
              </w:rPr>
              <w:fldChar w:fldCharType="end"/>
            </w:r>
          </w:hyperlink>
        </w:p>
        <w:p w14:paraId="7A913AB8" w14:textId="77777777" w:rsidR="00467329" w:rsidRDefault="008F27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CEFF1B9" w14:textId="3086A0B4" w:rsidR="008F2727" w:rsidRDefault="001C50D1"/>
      </w:sdtContent>
    </w:sdt>
    <w:p w14:paraId="37CFD69C" w14:textId="4D71FE01" w:rsidR="00467329" w:rsidRDefault="00467329" w:rsidP="00467329">
      <w:pPr>
        <w:rPr>
          <w:ins w:id="0" w:author="Karthikeyan Umapathy" w:date="2015-11-11T23:33:00Z"/>
        </w:rPr>
      </w:pPr>
      <w:bookmarkStart w:id="1" w:name="_Toc433887219"/>
      <w:ins w:id="2" w:author="Karthikeyan Umapathy" w:date="2015-11-11T23:33:00Z">
        <w:r>
          <w:t>Why Use case specification template is not used to work on this document?</w:t>
        </w:r>
      </w:ins>
    </w:p>
    <w:p w14:paraId="0401A05F" w14:textId="7EAD8F21" w:rsidR="00467329" w:rsidRDefault="00467329" w:rsidP="00467329">
      <w:pPr>
        <w:rPr>
          <w:ins w:id="3" w:author="Karthikeyan Umapathy" w:date="2015-11-11T23:33:00Z"/>
        </w:rPr>
      </w:pPr>
      <w:ins w:id="4" w:author="Karthikeyan Umapathy" w:date="2015-11-11T23:33:00Z">
        <w:r>
          <w:t>Work log? Revision history missing</w:t>
        </w:r>
      </w:ins>
    </w:p>
    <w:p w14:paraId="0C08729E" w14:textId="77777777" w:rsidR="00467329" w:rsidRDefault="00467329" w:rsidP="00467329"/>
    <w:p w14:paraId="3C191448" w14:textId="2E0C33AE" w:rsidR="00747215" w:rsidRDefault="00DE7D83" w:rsidP="00F925D6">
      <w:pPr>
        <w:pStyle w:val="Heading1"/>
        <w:numPr>
          <w:ilvl w:val="0"/>
          <w:numId w:val="47"/>
        </w:numPr>
      </w:pPr>
      <w:r>
        <w:t>Introduction</w:t>
      </w:r>
      <w:bookmarkEnd w:id="1"/>
    </w:p>
    <w:p w14:paraId="292BF256" w14:textId="77777777" w:rsidR="00747215" w:rsidRDefault="0013404C" w:rsidP="00F925D6">
      <w:pPr>
        <w:pStyle w:val="Heading2"/>
        <w:ind w:firstLine="720"/>
      </w:pPr>
      <w:bookmarkStart w:id="5" w:name="_Toc433887220"/>
      <w:r>
        <w:t>World Arts Film Festival e-Voting system</w:t>
      </w:r>
      <w:bookmarkEnd w:id="5"/>
    </w:p>
    <w:p w14:paraId="1CED287A" w14:textId="33E37AE6" w:rsidR="001F5964" w:rsidRDefault="001F5964" w:rsidP="00F925D6">
      <w:pPr>
        <w:ind w:left="1440"/>
      </w:pPr>
      <w:r>
        <w:t xml:space="preserve">WAFF </w:t>
      </w:r>
      <w:proofErr w:type="spellStart"/>
      <w:r>
        <w:t>eVFS</w:t>
      </w:r>
      <w:proofErr w:type="spellEnd"/>
      <w:r>
        <w:t xml:space="preserve"> is a software product designed to allow the general public</w:t>
      </w:r>
      <w:r w:rsidR="009C059D">
        <w:t>, family and friends</w:t>
      </w:r>
      <w:r>
        <w:t xml:space="preserve"> to attend a World Arts Film Festival event and vote on their favorite short film.  The event is setup to have multiple short films within a theatre in a 1 hour block of time whe</w:t>
      </w:r>
      <w:r w:rsidR="00DE7D83">
        <w:t>re each voter can only vote</w:t>
      </w:r>
      <w:r w:rsidR="00FF3136">
        <w:t xml:space="preserve"> for one film during each film block</w:t>
      </w:r>
      <w:r>
        <w:t>.</w:t>
      </w:r>
    </w:p>
    <w:p w14:paraId="15FCA177" w14:textId="4DBDE5B1" w:rsidR="00747215" w:rsidRDefault="0013404C" w:rsidP="00F925D6">
      <w:pPr>
        <w:pStyle w:val="Heading2"/>
        <w:ind w:firstLine="720"/>
      </w:pPr>
      <w:bookmarkStart w:id="6" w:name="_Toc433887221"/>
      <w:r>
        <w:lastRenderedPageBreak/>
        <w:t>Revision History</w:t>
      </w:r>
      <w:bookmarkEnd w:id="6"/>
    </w:p>
    <w:p w14:paraId="036A48D5" w14:textId="0735E5BB" w:rsidR="001F5964" w:rsidRPr="001F5964" w:rsidRDefault="00510C76" w:rsidP="001F5964">
      <w:r>
        <w:tab/>
      </w:r>
      <w:r w:rsidR="001F5964">
        <w:tab/>
        <w:t>Version 1.0</w:t>
      </w:r>
    </w:p>
    <w:p w14:paraId="17CB0C01" w14:textId="77777777" w:rsidR="00747215" w:rsidRDefault="0013404C" w:rsidP="00F925D6">
      <w:pPr>
        <w:pStyle w:val="Heading2"/>
        <w:ind w:firstLine="720"/>
      </w:pPr>
      <w:bookmarkStart w:id="7" w:name="_Toc433887222"/>
      <w:r>
        <w:t>Use-Case Diagram</w:t>
      </w:r>
      <w:bookmarkEnd w:id="7"/>
    </w:p>
    <w:p w14:paraId="34989699" w14:textId="095D5EE4" w:rsidR="001F5964" w:rsidRDefault="001F5964" w:rsidP="001F5964">
      <w:pPr>
        <w:rPr>
          <w:ins w:id="8" w:author="Karthikeyan Umapathy" w:date="2015-11-11T23:34:00Z"/>
        </w:rPr>
      </w:pPr>
      <w:r>
        <w:tab/>
      </w:r>
      <w:r w:rsidR="009F3FD3">
        <w:object w:dxaOrig="4726" w:dyaOrig="1920" w14:anchorId="6ABA5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96pt" o:ole="">
            <v:imagedata r:id="rId9" o:title=""/>
          </v:shape>
          <o:OLEObject Type="Embed" ProgID="Visio.Drawing.15" ShapeID="_x0000_i1025" DrawAspect="Content" ObjectID="_1508790246" r:id="rId10"/>
        </w:object>
      </w:r>
    </w:p>
    <w:p w14:paraId="57BA3FA1" w14:textId="3E4AEDF4" w:rsidR="00467329" w:rsidRDefault="00467329" w:rsidP="001F5964">
      <w:pPr>
        <w:rPr>
          <w:ins w:id="9" w:author="Karthikeyan Umapathy" w:date="2015-11-11T23:35:00Z"/>
        </w:rPr>
      </w:pPr>
      <w:ins w:id="10" w:author="Karthikeyan Umapathy" w:date="2015-11-11T23:34:00Z">
        <w:r>
          <w:t xml:space="preserve">This </w:t>
        </w:r>
      </w:ins>
      <w:ins w:id="11" w:author="Karthikeyan Umapathy" w:date="2015-11-11T23:35:00Z">
        <w:r>
          <w:t>is not a complete Use case document. This looks like outline use case document.</w:t>
        </w:r>
      </w:ins>
    </w:p>
    <w:p w14:paraId="4F7B0A67" w14:textId="4FAB12C5" w:rsidR="00467329" w:rsidRDefault="00467329" w:rsidP="001F5964">
      <w:pPr>
        <w:rPr>
          <w:ins w:id="12" w:author="Karthikeyan Umapathy" w:date="2015-11-11T23:37:00Z"/>
        </w:rPr>
      </w:pPr>
      <w:ins w:id="13" w:author="Karthikeyan Umapathy" w:date="2015-11-11T23:35:00Z">
        <w:r>
          <w:t xml:space="preserve">This use case focuses on </w:t>
        </w:r>
      </w:ins>
      <w:ins w:id="14" w:author="Karthikeyan Umapathy" w:date="2015-11-11T23:36:00Z">
        <w:r>
          <w:t>voting,</w:t>
        </w:r>
      </w:ins>
      <w:ins w:id="15" w:author="Karthikeyan Umapathy" w:date="2015-11-11T23:35:00Z">
        <w:r>
          <w:t xml:space="preserve"> there was another use case that focuses on voting as well. Why </w:t>
        </w:r>
      </w:ins>
      <w:ins w:id="16" w:author="Karthikeyan Umapathy" w:date="2015-11-11T23:36:00Z">
        <w:r>
          <w:t>there is overlapping use case context in here?</w:t>
        </w:r>
      </w:ins>
    </w:p>
    <w:p w14:paraId="7D695B2A" w14:textId="73C56BA1" w:rsidR="00467329" w:rsidRDefault="00467329" w:rsidP="001F5964">
      <w:pPr>
        <w:rPr>
          <w:ins w:id="17" w:author="Karthikeyan Umapathy" w:date="2015-11-11T23:37:00Z"/>
        </w:rPr>
      </w:pPr>
      <w:ins w:id="18" w:author="Karthikeyan Umapathy" w:date="2015-11-11T23:37:00Z">
        <w:r>
          <w:t>Use case says manage voters, but steps are about voting not managing voters information!!!</w:t>
        </w:r>
        <w:bookmarkStart w:id="19" w:name="_GoBack"/>
        <w:bookmarkEnd w:id="19"/>
      </w:ins>
    </w:p>
    <w:p w14:paraId="4DDB5E81" w14:textId="77777777" w:rsidR="00467329" w:rsidRPr="001F5964" w:rsidRDefault="00467329" w:rsidP="001F5964"/>
    <w:p w14:paraId="6398378F" w14:textId="4FF6E86E" w:rsidR="00747215" w:rsidRDefault="00B72ED2" w:rsidP="00007CF4">
      <w:pPr>
        <w:pStyle w:val="Heading1"/>
        <w:numPr>
          <w:ilvl w:val="0"/>
          <w:numId w:val="35"/>
        </w:numPr>
      </w:pPr>
      <w:bookmarkStart w:id="20" w:name="_Toc433887223"/>
      <w:r>
        <w:t>Manage Voters</w:t>
      </w:r>
      <w:bookmarkEnd w:id="20"/>
    </w:p>
    <w:p w14:paraId="619867CD" w14:textId="0FAFFFA3" w:rsidR="00747215" w:rsidRDefault="0013404C" w:rsidP="004D2171">
      <w:pPr>
        <w:pStyle w:val="Heading2"/>
        <w:numPr>
          <w:ilvl w:val="1"/>
          <w:numId w:val="35"/>
        </w:numPr>
      </w:pPr>
      <w:bookmarkStart w:id="21" w:name="_Toc433887224"/>
      <w:r>
        <w:t>Brief Description</w:t>
      </w:r>
      <w:bookmarkEnd w:id="21"/>
    </w:p>
    <w:p w14:paraId="6DEDB0A3" w14:textId="08FB84C6" w:rsidR="00720CBA" w:rsidRPr="00720CBA" w:rsidRDefault="00720CBA" w:rsidP="007117D2">
      <w:pPr>
        <w:ind w:left="1080"/>
      </w:pPr>
      <w:r>
        <w:t>Each person that attends the event</w:t>
      </w:r>
      <w:r w:rsidR="0046265E">
        <w:t xml:space="preserve"> and wants to vote</w:t>
      </w:r>
      <w:r>
        <w:t xml:space="preserve"> will be given a </w:t>
      </w:r>
      <w:proofErr w:type="spellStart"/>
      <w:r>
        <w:t>voterID</w:t>
      </w:r>
      <w:proofErr w:type="spellEnd"/>
      <w:r>
        <w:t xml:space="preserve"> card</w:t>
      </w:r>
      <w:r w:rsidR="0017405A">
        <w:t>,</w:t>
      </w:r>
      <w:r>
        <w:t xml:space="preserve"> which they will use throughout the event to vote on a single film per session</w:t>
      </w:r>
      <w:r w:rsidR="007117D2">
        <w:t xml:space="preserve">.  </w:t>
      </w:r>
      <w:r w:rsidR="00173B5F">
        <w:t xml:space="preserve">Voters who are pre-registered with Eventbrite will be assigned a </w:t>
      </w:r>
      <w:proofErr w:type="spellStart"/>
      <w:r w:rsidR="00173B5F">
        <w:t>voterID</w:t>
      </w:r>
      <w:proofErr w:type="spellEnd"/>
      <w:r w:rsidR="00173B5F">
        <w:t xml:space="preserve"> number while non-registered voters will be able to vote using a pre-generated</w:t>
      </w:r>
      <w:r w:rsidR="007117D2">
        <w:t xml:space="preserve"> </w:t>
      </w:r>
      <w:proofErr w:type="spellStart"/>
      <w:r w:rsidR="007117D2">
        <w:t>voterID</w:t>
      </w:r>
      <w:proofErr w:type="spellEnd"/>
      <w:r w:rsidR="007117D2">
        <w:t xml:space="preserve"> card allow</w:t>
      </w:r>
      <w:r w:rsidR="00173B5F">
        <w:t>ing them to remain anonymous</w:t>
      </w:r>
      <w:r w:rsidR="009E5E7F">
        <w:t xml:space="preserve"> or they can register onsite</w:t>
      </w:r>
      <w:r w:rsidR="007117D2">
        <w:t>.</w:t>
      </w:r>
    </w:p>
    <w:p w14:paraId="2ED3112B" w14:textId="6A650BA0" w:rsidR="00747215" w:rsidRDefault="0013404C" w:rsidP="00B419D7">
      <w:pPr>
        <w:pStyle w:val="Heading2"/>
        <w:numPr>
          <w:ilvl w:val="1"/>
          <w:numId w:val="43"/>
        </w:numPr>
        <w:ind w:left="1410"/>
      </w:pPr>
      <w:bookmarkStart w:id="22" w:name="_Toc433887225"/>
      <w:r>
        <w:t>Flow of Events</w:t>
      </w:r>
      <w:bookmarkEnd w:id="22"/>
    </w:p>
    <w:p w14:paraId="64282CE3" w14:textId="112507FC" w:rsidR="008545AD" w:rsidRPr="008545AD" w:rsidRDefault="0013404C" w:rsidP="00B419D7">
      <w:pPr>
        <w:pStyle w:val="ListParagraph"/>
        <w:numPr>
          <w:ilvl w:val="2"/>
          <w:numId w:val="43"/>
        </w:numPr>
        <w:ind w:left="1980"/>
        <w:rPr>
          <w:rStyle w:val="Strong"/>
        </w:rPr>
      </w:pPr>
      <w:r w:rsidRPr="008545AD">
        <w:rPr>
          <w:rStyle w:val="Strong"/>
        </w:rPr>
        <w:t>B</w:t>
      </w:r>
      <w:r w:rsidR="004D2171" w:rsidRPr="008545AD">
        <w:rPr>
          <w:rStyle w:val="Strong"/>
        </w:rPr>
        <w:t>ASIC FLOW</w:t>
      </w:r>
    </w:p>
    <w:p w14:paraId="340B0353" w14:textId="24A839AC" w:rsidR="00287E0D" w:rsidRDefault="00CE3835" w:rsidP="00B419D7">
      <w:pPr>
        <w:pStyle w:val="ListParagraph"/>
        <w:numPr>
          <w:ilvl w:val="2"/>
          <w:numId w:val="43"/>
        </w:numPr>
        <w:ind w:left="1980"/>
      </w:pPr>
      <w:r w:rsidRPr="00287E0D">
        <w:t xml:space="preserve">Voter </w:t>
      </w:r>
      <w:r w:rsidR="00720CBA" w:rsidRPr="00287E0D">
        <w:t>enter</w:t>
      </w:r>
      <w:r w:rsidRPr="00287E0D">
        <w:t>s</w:t>
      </w:r>
      <w:r w:rsidR="00720CBA" w:rsidRPr="00287E0D">
        <w:t xml:space="preserve"> their </w:t>
      </w:r>
      <w:proofErr w:type="spellStart"/>
      <w:r w:rsidR="00720CBA" w:rsidRPr="00287E0D">
        <w:t>voterID</w:t>
      </w:r>
      <w:proofErr w:type="spellEnd"/>
      <w:r w:rsidR="00720CBA" w:rsidRPr="00287E0D">
        <w:t xml:space="preserve"> card</w:t>
      </w:r>
      <w:r w:rsidRPr="00287E0D">
        <w:t xml:space="preserve"> in the login screen</w:t>
      </w:r>
      <w:r w:rsidR="00007CF4" w:rsidRPr="00287E0D">
        <w:t xml:space="preserve"> at the voting kiosk</w:t>
      </w:r>
    </w:p>
    <w:p w14:paraId="2082470B" w14:textId="26D7F97C" w:rsidR="00616014" w:rsidRDefault="00287E0D" w:rsidP="00B419D7">
      <w:pPr>
        <w:pStyle w:val="ListParagraph"/>
        <w:numPr>
          <w:ilvl w:val="2"/>
          <w:numId w:val="43"/>
        </w:numPr>
        <w:ind w:left="1980"/>
      </w:pPr>
      <w:r>
        <w:tab/>
      </w:r>
      <w:r w:rsidR="00007CF4" w:rsidRPr="00287E0D">
        <w:t xml:space="preserve">System verifies </w:t>
      </w:r>
      <w:proofErr w:type="spellStart"/>
      <w:r w:rsidR="00007CF4" w:rsidRPr="00287E0D">
        <w:t>voterID</w:t>
      </w:r>
      <w:proofErr w:type="spellEnd"/>
      <w:r w:rsidR="00007CF4" w:rsidRPr="00287E0D">
        <w:t xml:space="preserve"> card entry</w:t>
      </w:r>
      <w:ins w:id="23" w:author="Karthikeyan Umapathy" w:date="2015-11-11T23:34:00Z">
        <w:r w:rsidR="00467329">
          <w:t xml:space="preserve"> – what happens after this?</w:t>
        </w:r>
      </w:ins>
    </w:p>
    <w:p w14:paraId="64751A4B" w14:textId="41588923" w:rsidR="00FC658F" w:rsidRDefault="004D2171" w:rsidP="00B419D7">
      <w:pPr>
        <w:ind w:left="1260"/>
        <w:rPr>
          <w:rStyle w:val="Strong"/>
        </w:rPr>
      </w:pPr>
      <w:r w:rsidRPr="008545AD">
        <w:rPr>
          <w:rStyle w:val="Strong"/>
        </w:rPr>
        <w:t>2</w:t>
      </w:r>
      <w:r w:rsidR="00FC658F">
        <w:rPr>
          <w:rStyle w:val="Strong"/>
        </w:rPr>
        <w:t>.2.</w:t>
      </w:r>
      <w:r w:rsidR="00B72ED2">
        <w:rPr>
          <w:rStyle w:val="Strong"/>
        </w:rPr>
        <w:t>200</w:t>
      </w:r>
      <w:r w:rsidRPr="008545AD">
        <w:rPr>
          <w:rStyle w:val="Strong"/>
        </w:rPr>
        <w:t xml:space="preserve"> ALTERNATIVE FLOW</w:t>
      </w:r>
    </w:p>
    <w:p w14:paraId="54751360" w14:textId="68F275F5" w:rsidR="004D2171" w:rsidRDefault="00B72ED2" w:rsidP="00B419D7">
      <w:pPr>
        <w:pStyle w:val="ListParagraph"/>
        <w:ind w:left="540" w:firstLine="720"/>
      </w:pPr>
      <w:r>
        <w:rPr>
          <w:rStyle w:val="Strong"/>
          <w:b w:val="0"/>
        </w:rPr>
        <w:t>2.2.2</w:t>
      </w:r>
      <w:r w:rsidR="00FC658F" w:rsidRPr="00FC658F">
        <w:rPr>
          <w:rStyle w:val="Strong"/>
          <w:b w:val="0"/>
        </w:rPr>
        <w:t>01</w:t>
      </w:r>
      <w:r w:rsidR="00287E0D">
        <w:rPr>
          <w:rStyle w:val="Strong"/>
          <w:b w:val="0"/>
        </w:rPr>
        <w:tab/>
      </w:r>
      <w:r w:rsidR="00287E0D">
        <w:t xml:space="preserve">Non-Registered Voters will be issued a </w:t>
      </w:r>
      <w:proofErr w:type="spellStart"/>
      <w:r w:rsidR="00287E0D">
        <w:t>voterID</w:t>
      </w:r>
      <w:proofErr w:type="spellEnd"/>
      <w:r w:rsidR="00287E0D">
        <w:t xml:space="preserve"> card at the Event entrance</w:t>
      </w:r>
    </w:p>
    <w:p w14:paraId="6F2A02D9" w14:textId="1E02656D" w:rsidR="00FC4BB4" w:rsidRDefault="00FC4BB4" w:rsidP="00B419D7">
      <w:pPr>
        <w:pStyle w:val="ListParagraph"/>
        <w:ind w:left="540" w:firstLine="720"/>
      </w:pPr>
      <w:r>
        <w:t>2.2.202</w:t>
      </w:r>
      <w:r>
        <w:tab/>
        <w:t>Voters enter demographic information one time</w:t>
      </w:r>
    </w:p>
    <w:p w14:paraId="26FE8C69" w14:textId="12468082" w:rsidR="00B72ED2" w:rsidRPr="00B72ED2" w:rsidRDefault="00FC4BB4" w:rsidP="00B419D7">
      <w:pPr>
        <w:pStyle w:val="ListParagraph"/>
        <w:ind w:left="540" w:firstLine="720"/>
      </w:pPr>
      <w:r>
        <w:t>2.2.203</w:t>
      </w:r>
      <w:r w:rsidR="00B72ED2">
        <w:tab/>
        <w:t>Non-Registered Voters will be able to register for the event at Eventbrite during the Event</w:t>
      </w:r>
    </w:p>
    <w:p w14:paraId="0921B40D" w14:textId="13FEAE10" w:rsidR="00747215" w:rsidRDefault="0013404C" w:rsidP="00B419D7">
      <w:pPr>
        <w:pStyle w:val="Heading2"/>
        <w:numPr>
          <w:ilvl w:val="1"/>
          <w:numId w:val="43"/>
        </w:numPr>
        <w:ind w:left="1410"/>
      </w:pPr>
      <w:bookmarkStart w:id="24" w:name="_Toc433887226"/>
      <w:r>
        <w:t>Special Circumstances</w:t>
      </w:r>
      <w:bookmarkEnd w:id="24"/>
    </w:p>
    <w:p w14:paraId="5C7B5261" w14:textId="19325EFF" w:rsidR="00CE6FFA" w:rsidRPr="00CE6FFA" w:rsidRDefault="008D628C" w:rsidP="00B419D7">
      <w:pPr>
        <w:ind w:left="540" w:firstLine="720"/>
      </w:pPr>
      <w:r>
        <w:t>2.3.1</w:t>
      </w:r>
      <w:r>
        <w:tab/>
      </w:r>
      <w:r w:rsidR="00CE6FFA">
        <w:t xml:space="preserve">If a </w:t>
      </w:r>
      <w:proofErr w:type="spellStart"/>
      <w:r w:rsidR="00CE6FFA">
        <w:t>voterID</w:t>
      </w:r>
      <w:proofErr w:type="spellEnd"/>
      <w:r w:rsidR="00CE6FFA">
        <w:t xml:space="preserve"> card doesn’t allow them to l</w:t>
      </w:r>
      <w:r w:rsidR="00B37D07">
        <w:t>ogin or they lose their card, an administrator</w:t>
      </w:r>
      <w:r w:rsidR="00CE6FFA">
        <w:t xml:space="preserve"> can </w:t>
      </w:r>
      <w:r w:rsidR="00295702">
        <w:t xml:space="preserve">reissue them a new </w:t>
      </w:r>
      <w:proofErr w:type="spellStart"/>
      <w:r w:rsidR="00295702">
        <w:t>voterID</w:t>
      </w:r>
      <w:proofErr w:type="spellEnd"/>
      <w:r w:rsidR="00295702">
        <w:t xml:space="preserve"> card at the</w:t>
      </w:r>
      <w:r w:rsidR="00B72ED2">
        <w:t xml:space="preserve"> administrator’s</w:t>
      </w:r>
      <w:r w:rsidR="00295702">
        <w:t xml:space="preserve"> discretion</w:t>
      </w:r>
    </w:p>
    <w:p w14:paraId="6D04FD88" w14:textId="50517AB3" w:rsidR="008F2727" w:rsidRDefault="008F2727" w:rsidP="00B419D7">
      <w:pPr>
        <w:pStyle w:val="Heading2"/>
        <w:numPr>
          <w:ilvl w:val="1"/>
          <w:numId w:val="43"/>
        </w:numPr>
        <w:ind w:left="1410"/>
      </w:pPr>
      <w:bookmarkStart w:id="25" w:name="_Toc433887227"/>
      <w:r>
        <w:t>Pre-Conditions</w:t>
      </w:r>
      <w:bookmarkEnd w:id="25"/>
    </w:p>
    <w:p w14:paraId="3BB79D44" w14:textId="231CD36E" w:rsidR="00510C76" w:rsidRDefault="00510C76" w:rsidP="00B419D7">
      <w:pPr>
        <w:pStyle w:val="ListParagraph"/>
        <w:ind w:left="1260"/>
      </w:pPr>
      <w:r>
        <w:t>2.4.1</w:t>
      </w:r>
      <w:r>
        <w:tab/>
        <w:t>Administrator will import the list of registered attendees from Eventbrite in a CSV file format</w:t>
      </w:r>
    </w:p>
    <w:p w14:paraId="7299B278" w14:textId="11ACC642" w:rsidR="00510C76" w:rsidRDefault="00510C76" w:rsidP="00B419D7">
      <w:pPr>
        <w:pStyle w:val="ListParagraph"/>
        <w:ind w:left="1260"/>
      </w:pPr>
      <w:r>
        <w:lastRenderedPageBreak/>
        <w:t>2.4.2</w:t>
      </w:r>
      <w:r>
        <w:tab/>
        <w:t xml:space="preserve">Administrator will assign </w:t>
      </w:r>
      <w:proofErr w:type="spellStart"/>
      <w:r>
        <w:t>voterID’s</w:t>
      </w:r>
      <w:proofErr w:type="spellEnd"/>
      <w:r>
        <w:t xml:space="preserve"> to each registered voter and issue an estimated number of </w:t>
      </w:r>
      <w:proofErr w:type="spellStart"/>
      <w:r>
        <w:t>voterID’s</w:t>
      </w:r>
      <w:proofErr w:type="spellEnd"/>
      <w:r>
        <w:t xml:space="preserve"> for non-registered attendees as guest voters</w:t>
      </w:r>
    </w:p>
    <w:p w14:paraId="443563CE" w14:textId="7547C82C" w:rsidR="00510C76" w:rsidRDefault="00510C76" w:rsidP="00B419D7">
      <w:pPr>
        <w:pStyle w:val="ListParagraph"/>
        <w:ind w:left="1260"/>
      </w:pPr>
      <w:r>
        <w:t>2.4.3</w:t>
      </w:r>
      <w:r>
        <w:tab/>
        <w:t xml:space="preserve">Administrator will email each registered voter with their assigned </w:t>
      </w:r>
      <w:proofErr w:type="spellStart"/>
      <w:r>
        <w:t>voterID</w:t>
      </w:r>
      <w:proofErr w:type="spellEnd"/>
      <w:r>
        <w:t xml:space="preserve"> card prior to the Event</w:t>
      </w:r>
    </w:p>
    <w:p w14:paraId="19FD1E51" w14:textId="504F8714" w:rsidR="00510C76" w:rsidRPr="00720CBA" w:rsidRDefault="00510C76" w:rsidP="00B419D7">
      <w:pPr>
        <w:pStyle w:val="ListParagraph"/>
        <w:ind w:left="1260"/>
      </w:pPr>
      <w:r>
        <w:t>2.4.4</w:t>
      </w:r>
      <w:r>
        <w:tab/>
      </w:r>
      <w:r w:rsidR="00720CBA">
        <w:t xml:space="preserve">Each voter is given a physical voter card with a </w:t>
      </w:r>
      <w:proofErr w:type="spellStart"/>
      <w:r w:rsidR="00720CBA">
        <w:t>voterID</w:t>
      </w:r>
      <w:proofErr w:type="spellEnd"/>
      <w:r w:rsidR="00720CBA">
        <w:t xml:space="preserve"> number </w:t>
      </w:r>
      <w:r w:rsidR="00872E22">
        <w:t xml:space="preserve">or QR scan code </w:t>
      </w:r>
      <w:r w:rsidR="00720CBA">
        <w:t>on it</w:t>
      </w:r>
      <w:r w:rsidR="00B72ED2">
        <w:t xml:space="preserve"> via email</w:t>
      </w:r>
      <w:r w:rsidR="00720CBA">
        <w:t>.  This card will remain in their positio</w:t>
      </w:r>
      <w:r w:rsidR="00CE3835">
        <w:t>n for the duration of the event for use at the voting kiosk.</w:t>
      </w:r>
    </w:p>
    <w:p w14:paraId="04FD6F5F" w14:textId="2D51E658" w:rsidR="00D012C0" w:rsidRPr="00D012C0" w:rsidRDefault="008F2727" w:rsidP="00D012C0">
      <w:pPr>
        <w:pStyle w:val="Heading2"/>
        <w:numPr>
          <w:ilvl w:val="1"/>
          <w:numId w:val="43"/>
        </w:numPr>
        <w:ind w:left="1410"/>
      </w:pPr>
      <w:bookmarkStart w:id="26" w:name="_Toc433887228"/>
      <w:r>
        <w:t>Post-Conditions</w:t>
      </w:r>
      <w:bookmarkEnd w:id="26"/>
    </w:p>
    <w:p w14:paraId="344A3433" w14:textId="1257C096" w:rsidR="00FB1728" w:rsidRDefault="00510C76" w:rsidP="00B419D7">
      <w:pPr>
        <w:pStyle w:val="ListParagraph"/>
        <w:ind w:left="900" w:firstLine="360"/>
      </w:pPr>
      <w:r>
        <w:t>2.5.1</w:t>
      </w:r>
      <w:r>
        <w:tab/>
      </w:r>
      <w:r w:rsidR="00FB1728">
        <w:t>Select session block</w:t>
      </w:r>
    </w:p>
    <w:p w14:paraId="0BC43245" w14:textId="77777777" w:rsidR="00D012C0" w:rsidRDefault="00D012C0" w:rsidP="00D012C0">
      <w:pPr>
        <w:pStyle w:val="ListParagraph"/>
        <w:ind w:left="900" w:firstLine="360"/>
      </w:pPr>
    </w:p>
    <w:p w14:paraId="28979246" w14:textId="398FA75C" w:rsidR="00D012C0" w:rsidRDefault="00D012C0" w:rsidP="00D012C0">
      <w:pPr>
        <w:pStyle w:val="Heading2"/>
        <w:numPr>
          <w:ilvl w:val="1"/>
          <w:numId w:val="43"/>
        </w:numPr>
        <w:ind w:left="1410"/>
      </w:pPr>
      <w:bookmarkStart w:id="27" w:name="_Toc433887229"/>
      <w:r>
        <w:t>Scenarios</w:t>
      </w:r>
      <w:bookmarkEnd w:id="27"/>
    </w:p>
    <w:p w14:paraId="276C3E60" w14:textId="0DDC2C13" w:rsidR="00D012C0" w:rsidRDefault="00D012C0" w:rsidP="00823E4D">
      <w:pPr>
        <w:pStyle w:val="ListParagraph"/>
        <w:ind w:left="1410"/>
      </w:pPr>
      <w:r>
        <w:t>2.6.1</w:t>
      </w:r>
      <w:r>
        <w:tab/>
        <w:t xml:space="preserve">Voter </w:t>
      </w:r>
      <w:proofErr w:type="spellStart"/>
      <w:r>
        <w:t>recieves</w:t>
      </w:r>
      <w:proofErr w:type="spellEnd"/>
      <w:r>
        <w:t xml:space="preserve"> their </w:t>
      </w:r>
      <w:proofErr w:type="spellStart"/>
      <w:r>
        <w:t>voterID</w:t>
      </w:r>
      <w:proofErr w:type="spellEnd"/>
      <w:r>
        <w:t xml:space="preserve"> card at the Event entrance (Pre-Condition)</w:t>
      </w:r>
    </w:p>
    <w:p w14:paraId="1BE078E0" w14:textId="7EEF9969" w:rsidR="00D012C0" w:rsidRDefault="00D012C0" w:rsidP="00823E4D">
      <w:pPr>
        <w:pStyle w:val="ListParagraph"/>
        <w:ind w:left="1410"/>
      </w:pPr>
      <w:r>
        <w:t>2.6.2</w:t>
      </w:r>
      <w:r>
        <w:tab/>
        <w:t xml:space="preserve">Voter walks up to a kiosk after watching a series of movies in a session block and enters their </w:t>
      </w:r>
      <w:proofErr w:type="spellStart"/>
      <w:r>
        <w:t>voterID</w:t>
      </w:r>
      <w:proofErr w:type="spellEnd"/>
      <w:r>
        <w:t xml:space="preserve"> number in the “login” prompt from their card (Basic Flow)</w:t>
      </w:r>
    </w:p>
    <w:p w14:paraId="70012DD0" w14:textId="6BAF2A49" w:rsidR="00D012C0" w:rsidRDefault="00D012C0" w:rsidP="00823E4D">
      <w:pPr>
        <w:pStyle w:val="ListParagraph"/>
        <w:ind w:left="1410"/>
      </w:pPr>
      <w:r>
        <w:t>2.6.3</w:t>
      </w:r>
      <w:r>
        <w:tab/>
        <w:t>Voter enters their demographic information (Alternative Flow)</w:t>
      </w:r>
    </w:p>
    <w:p w14:paraId="48DD450F" w14:textId="3074ED2F" w:rsidR="00D012C0" w:rsidRPr="00D012C0" w:rsidRDefault="00D012C0" w:rsidP="00823E4D">
      <w:pPr>
        <w:pStyle w:val="ListParagraph"/>
        <w:ind w:left="1410"/>
      </w:pPr>
      <w:r>
        <w:t>2.6.4</w:t>
      </w:r>
      <w:r>
        <w:tab/>
        <w:t>Voter selects</w:t>
      </w:r>
      <w:r w:rsidR="00823E4D">
        <w:t xml:space="preserve"> the appropriate session block </w:t>
      </w:r>
      <w:r>
        <w:t>to vote from</w:t>
      </w:r>
      <w:r w:rsidR="00823E4D">
        <w:t xml:space="preserve"> (post-condition)</w:t>
      </w:r>
    </w:p>
    <w:p w14:paraId="2F67BB78" w14:textId="7EDA0DA7" w:rsidR="00D012C0" w:rsidRDefault="00D012C0" w:rsidP="00D012C0">
      <w:pPr>
        <w:pStyle w:val="Heading2"/>
        <w:ind w:left="690"/>
      </w:pPr>
      <w:bookmarkStart w:id="28" w:name="_Toc433887230"/>
      <w:r>
        <w:t>2.7</w:t>
      </w:r>
      <w:r>
        <w:tab/>
        <w:t>Extensions</w:t>
      </w:r>
      <w:bookmarkEnd w:id="28"/>
    </w:p>
    <w:p w14:paraId="255D1421" w14:textId="0E4AAD71" w:rsidR="00823E4D" w:rsidRPr="00823E4D" w:rsidRDefault="00823E4D" w:rsidP="00823E4D">
      <w:pPr>
        <w:pStyle w:val="ListParagraph"/>
        <w:ind w:firstLine="720"/>
      </w:pPr>
      <w:r>
        <w:t>2.7.1</w:t>
      </w:r>
      <w:r>
        <w:tab/>
        <w:t>None</w:t>
      </w:r>
    </w:p>
    <w:bookmarkStart w:id="29" w:name="_Toc433887231"/>
    <w:p w14:paraId="4382368A" w14:textId="468AD92C" w:rsidR="00747215" w:rsidRDefault="001C50D1" w:rsidP="00B419D7">
      <w:pPr>
        <w:pStyle w:val="Heading1"/>
        <w:numPr>
          <w:ilvl w:val="0"/>
          <w:numId w:val="35"/>
        </w:numPr>
        <w:ind w:left="900"/>
      </w:pPr>
      <w:sdt>
        <w:sdtPr>
          <w:id w:val="1826468754"/>
          <w:placeholder>
            <w:docPart w:val="76046CA07C154120A99144B4BB66514D"/>
          </w:placeholder>
          <w:temporary/>
          <w:showingPlcHdr/>
          <w15:appearance w15:val="hidden"/>
        </w:sdtPr>
        <w:sdtEndPr/>
        <w:sdtContent>
          <w:r w:rsidR="00DE7D83">
            <w:t>Conclusion</w:t>
          </w:r>
        </w:sdtContent>
      </w:sdt>
      <w:bookmarkEnd w:id="29"/>
      <w:ins w:id="30" w:author="Karthikeyan Umapathy" w:date="2015-11-11T23:34:00Z">
        <w:r w:rsidR="00467329">
          <w:t>-?</w:t>
        </w:r>
      </w:ins>
    </w:p>
    <w:p w14:paraId="5F0B818A" w14:textId="59513FB3" w:rsidR="00747215" w:rsidRDefault="00C00279" w:rsidP="007117D2">
      <w:pPr>
        <w:pStyle w:val="Heading2"/>
        <w:numPr>
          <w:ilvl w:val="1"/>
          <w:numId w:val="35"/>
        </w:numPr>
      </w:pPr>
      <w:bookmarkStart w:id="31" w:name="_Toc433887232"/>
      <w:r>
        <w:t xml:space="preserve">Voter </w:t>
      </w:r>
      <w:r w:rsidR="000B37CE">
        <w:t>as an Actor</w:t>
      </w:r>
      <w:bookmarkEnd w:id="31"/>
    </w:p>
    <w:p w14:paraId="32D9966B" w14:textId="63D1CC61" w:rsidR="00343353" w:rsidRDefault="00343353" w:rsidP="00515202">
      <w:pPr>
        <w:pStyle w:val="ListParagraph"/>
        <w:numPr>
          <w:ilvl w:val="2"/>
          <w:numId w:val="35"/>
        </w:numPr>
      </w:pPr>
      <w:r>
        <w:t>Register(optional) with Eventbrite prior to the Event</w:t>
      </w:r>
    </w:p>
    <w:p w14:paraId="7AD76D22" w14:textId="63EECDA6" w:rsidR="00515202" w:rsidRDefault="00C07A97" w:rsidP="00515202">
      <w:pPr>
        <w:pStyle w:val="ListParagraph"/>
        <w:numPr>
          <w:ilvl w:val="2"/>
          <w:numId w:val="35"/>
        </w:numPr>
      </w:pPr>
      <w:r>
        <w:t xml:space="preserve">Enter </w:t>
      </w:r>
      <w:proofErr w:type="spellStart"/>
      <w:r w:rsidR="000B37CE">
        <w:t>voterID</w:t>
      </w:r>
      <w:proofErr w:type="spellEnd"/>
      <w:r w:rsidR="000B37CE">
        <w:t xml:space="preserve"> card</w:t>
      </w:r>
      <w:r>
        <w:t xml:space="preserve"> at kiosk</w:t>
      </w:r>
    </w:p>
    <w:p w14:paraId="2E032435" w14:textId="06E68725" w:rsidR="008F2727" w:rsidRPr="008F2727" w:rsidRDefault="000B37CE" w:rsidP="008F2727">
      <w:pPr>
        <w:pStyle w:val="ListParagraph"/>
        <w:numPr>
          <w:ilvl w:val="2"/>
          <w:numId w:val="35"/>
        </w:numPr>
      </w:pPr>
      <w:r>
        <w:t xml:space="preserve">Select appropriate </w:t>
      </w:r>
      <w:r w:rsidR="00A802E5">
        <w:t>s</w:t>
      </w:r>
      <w:r>
        <w:t>ession block</w:t>
      </w:r>
    </w:p>
    <w:sectPr w:rsidR="008F2727" w:rsidRPr="008F2727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21333" w14:textId="77777777" w:rsidR="001C50D1" w:rsidRDefault="001C50D1">
      <w:pPr>
        <w:spacing w:after="0" w:line="240" w:lineRule="auto"/>
      </w:pPr>
      <w:r>
        <w:separator/>
      </w:r>
    </w:p>
  </w:endnote>
  <w:endnote w:type="continuationSeparator" w:id="0">
    <w:p w14:paraId="1263871F" w14:textId="77777777" w:rsidR="001C50D1" w:rsidRDefault="001C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7BD0" w14:textId="4272AD65" w:rsidR="00747215" w:rsidRDefault="001C50D1">
    <w:pPr>
      <w:pStyle w:val="Footer"/>
    </w:pPr>
    <w:sdt>
      <w:sdtPr>
        <w:alias w:val="Title"/>
        <w:tag w:val=""/>
        <w:id w:val="-1852401625"/>
        <w:placeholder>
          <w:docPart w:val="51C68F0EE287440BA506505621C2846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05503">
          <w:t>WAFF Use-Case Specification: Voter</w:t>
        </w:r>
      </w:sdtContent>
    </w:sdt>
    <w:r w:rsidR="00DE7D83">
      <w:ptab w:relativeTo="margin" w:alignment="right" w:leader="none"/>
    </w:r>
    <w:r w:rsidR="00DE7D83">
      <w:t xml:space="preserve">Page </w:t>
    </w:r>
    <w:r w:rsidR="00DE7D83">
      <w:fldChar w:fldCharType="begin"/>
    </w:r>
    <w:r w:rsidR="00DE7D83">
      <w:instrText xml:space="preserve"> PAGE  \* Arabic  \* MERGEFORMAT </w:instrText>
    </w:r>
    <w:r w:rsidR="00DE7D83">
      <w:fldChar w:fldCharType="separate"/>
    </w:r>
    <w:r w:rsidR="00467329">
      <w:rPr>
        <w:noProof/>
      </w:rPr>
      <w:t>3</w:t>
    </w:r>
    <w:r w:rsidR="00DE7D83">
      <w:fldChar w:fldCharType="end"/>
    </w:r>
    <w:r w:rsidR="00DE7D83">
      <w:t xml:space="preserve"> of </w:t>
    </w:r>
    <w:fldSimple w:instr=" NUMPAGES  \* Arabic  \* MERGEFORMAT ">
      <w:r w:rsidR="0046732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3F01B" w14:textId="77777777" w:rsidR="001C50D1" w:rsidRDefault="001C50D1">
      <w:pPr>
        <w:spacing w:after="0" w:line="240" w:lineRule="auto"/>
      </w:pPr>
      <w:r>
        <w:separator/>
      </w:r>
    </w:p>
  </w:footnote>
  <w:footnote w:type="continuationSeparator" w:id="0">
    <w:p w14:paraId="4555D479" w14:textId="77777777" w:rsidR="001C50D1" w:rsidRDefault="001C5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D87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1045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24865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A6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C67C06"/>
    <w:multiLevelType w:val="hybridMultilevel"/>
    <w:tmpl w:val="7B68E4F0"/>
    <w:lvl w:ilvl="0" w:tplc="9942F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1425C4"/>
    <w:multiLevelType w:val="multilevel"/>
    <w:tmpl w:val="24ECB8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1B1527C0"/>
    <w:multiLevelType w:val="multilevel"/>
    <w:tmpl w:val="5E627062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0" w:hanging="690"/>
      </w:pPr>
      <w:rPr>
        <w:rFonts w:hint="default"/>
      </w:rPr>
    </w:lvl>
    <w:lvl w:ilvl="2">
      <w:start w:val="100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7" w15:restartNumberingAfterBreak="0">
    <w:nsid w:val="1E137533"/>
    <w:multiLevelType w:val="multilevel"/>
    <w:tmpl w:val="0ED69FB0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20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6B0198"/>
    <w:multiLevelType w:val="multilevel"/>
    <w:tmpl w:val="ABC0545E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9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B6CD1"/>
    <w:multiLevelType w:val="multilevel"/>
    <w:tmpl w:val="CA8CFB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527721A"/>
    <w:multiLevelType w:val="hybridMultilevel"/>
    <w:tmpl w:val="07767404"/>
    <w:lvl w:ilvl="0" w:tplc="02AE372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2828331A"/>
    <w:multiLevelType w:val="multilevel"/>
    <w:tmpl w:val="2BF6D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hAnsiTheme="minorHAnsi" w:hint="default"/>
        <w:sz w:val="21"/>
        <w:szCs w:val="21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Theme="minorHAnsi" w:hAnsiTheme="minorHAnsi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2DC17D8A"/>
    <w:multiLevelType w:val="hybridMultilevel"/>
    <w:tmpl w:val="B1EC3A34"/>
    <w:lvl w:ilvl="0" w:tplc="5032E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244A17"/>
    <w:multiLevelType w:val="multilevel"/>
    <w:tmpl w:val="2D4E5BE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3C9E39D5"/>
    <w:multiLevelType w:val="multilevel"/>
    <w:tmpl w:val="AA32C76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45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  <w:b/>
      </w:rPr>
    </w:lvl>
  </w:abstractNum>
  <w:abstractNum w:abstractNumId="16" w15:restartNumberingAfterBreak="0">
    <w:nsid w:val="3CA54546"/>
    <w:multiLevelType w:val="hybridMultilevel"/>
    <w:tmpl w:val="D07CAF4A"/>
    <w:lvl w:ilvl="0" w:tplc="671E6C1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F527E"/>
    <w:multiLevelType w:val="multilevel"/>
    <w:tmpl w:val="F6AAA14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E272CFA"/>
    <w:multiLevelType w:val="multilevel"/>
    <w:tmpl w:val="5EE280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42BC5DAA"/>
    <w:multiLevelType w:val="hybridMultilevel"/>
    <w:tmpl w:val="B2F4BD10"/>
    <w:lvl w:ilvl="0" w:tplc="E05A5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54B7A"/>
    <w:multiLevelType w:val="multilevel"/>
    <w:tmpl w:val="7C009370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950" w:hanging="690"/>
      </w:pPr>
      <w:rPr>
        <w:rFonts w:hint="default"/>
        <w:b/>
      </w:rPr>
    </w:lvl>
    <w:lvl w:ilvl="2">
      <w:start w:val="200"/>
      <w:numFmt w:val="decimal"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b/>
      </w:rPr>
    </w:lvl>
  </w:abstractNum>
  <w:abstractNum w:abstractNumId="21" w15:restartNumberingAfterBreak="0">
    <w:nsid w:val="47165DA3"/>
    <w:multiLevelType w:val="multilevel"/>
    <w:tmpl w:val="E33613DA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 w15:restartNumberingAfterBreak="0">
    <w:nsid w:val="497F45F3"/>
    <w:multiLevelType w:val="multilevel"/>
    <w:tmpl w:val="81646D4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90" w:hanging="690"/>
      </w:pPr>
      <w:rPr>
        <w:rFonts w:hint="default"/>
        <w:b/>
      </w:rPr>
    </w:lvl>
    <w:lvl w:ilvl="2">
      <w:start w:val="200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23" w15:restartNumberingAfterBreak="0">
    <w:nsid w:val="4B55453E"/>
    <w:multiLevelType w:val="multilevel"/>
    <w:tmpl w:val="2F94C5E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90" w:hanging="45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24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E0AAE"/>
    <w:multiLevelType w:val="hybridMultilevel"/>
    <w:tmpl w:val="19CE62A4"/>
    <w:lvl w:ilvl="0" w:tplc="82E27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8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60107"/>
    <w:multiLevelType w:val="hybridMultilevel"/>
    <w:tmpl w:val="2604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90137"/>
    <w:multiLevelType w:val="hybridMultilevel"/>
    <w:tmpl w:val="B192B76E"/>
    <w:lvl w:ilvl="0" w:tplc="31225F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9FD4379"/>
    <w:multiLevelType w:val="multilevel"/>
    <w:tmpl w:val="5CCC8D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7AC948C9"/>
    <w:multiLevelType w:val="multilevel"/>
    <w:tmpl w:val="99EC9A9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5"/>
  </w:num>
  <w:num w:numId="11">
    <w:abstractNumId w:val="29"/>
  </w:num>
  <w:num w:numId="12">
    <w:abstractNumId w:val="27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9"/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24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31"/>
  </w:num>
  <w:num w:numId="25">
    <w:abstractNumId w:val="13"/>
  </w:num>
  <w:num w:numId="26">
    <w:abstractNumId w:val="30"/>
  </w:num>
  <w:num w:numId="27">
    <w:abstractNumId w:val="26"/>
  </w:num>
  <w:num w:numId="28">
    <w:abstractNumId w:val="19"/>
  </w:num>
  <w:num w:numId="29">
    <w:abstractNumId w:val="12"/>
  </w:num>
  <w:num w:numId="30">
    <w:abstractNumId w:val="4"/>
  </w:num>
  <w:num w:numId="31">
    <w:abstractNumId w:val="18"/>
  </w:num>
  <w:num w:numId="32">
    <w:abstractNumId w:val="10"/>
  </w:num>
  <w:num w:numId="33">
    <w:abstractNumId w:val="21"/>
  </w:num>
  <w:num w:numId="34">
    <w:abstractNumId w:val="3"/>
  </w:num>
  <w:num w:numId="35">
    <w:abstractNumId w:val="33"/>
  </w:num>
  <w:num w:numId="36">
    <w:abstractNumId w:val="8"/>
  </w:num>
  <w:num w:numId="37">
    <w:abstractNumId w:val="14"/>
  </w:num>
  <w:num w:numId="38">
    <w:abstractNumId w:val="15"/>
  </w:num>
  <w:num w:numId="39">
    <w:abstractNumId w:val="32"/>
  </w:num>
  <w:num w:numId="40">
    <w:abstractNumId w:val="17"/>
  </w:num>
  <w:num w:numId="41">
    <w:abstractNumId w:val="5"/>
  </w:num>
  <w:num w:numId="42">
    <w:abstractNumId w:val="23"/>
  </w:num>
  <w:num w:numId="43">
    <w:abstractNumId w:val="6"/>
  </w:num>
  <w:num w:numId="44">
    <w:abstractNumId w:val="22"/>
  </w:num>
  <w:num w:numId="45">
    <w:abstractNumId w:val="20"/>
  </w:num>
  <w:num w:numId="46">
    <w:abstractNumId w:val="7"/>
  </w:num>
  <w:num w:numId="47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4C"/>
    <w:rsid w:val="00007CF4"/>
    <w:rsid w:val="000B37CE"/>
    <w:rsid w:val="000F7E30"/>
    <w:rsid w:val="0013404C"/>
    <w:rsid w:val="00173B5F"/>
    <w:rsid w:val="0017405A"/>
    <w:rsid w:val="00186E88"/>
    <w:rsid w:val="001B1949"/>
    <w:rsid w:val="001C50D1"/>
    <w:rsid w:val="001E3CCB"/>
    <w:rsid w:val="001F5964"/>
    <w:rsid w:val="00287E0D"/>
    <w:rsid w:val="00295702"/>
    <w:rsid w:val="00343353"/>
    <w:rsid w:val="003A6D46"/>
    <w:rsid w:val="00405503"/>
    <w:rsid w:val="004056EA"/>
    <w:rsid w:val="0044791E"/>
    <w:rsid w:val="0046265E"/>
    <w:rsid w:val="00464E37"/>
    <w:rsid w:val="00467329"/>
    <w:rsid w:val="004817C3"/>
    <w:rsid w:val="004D174E"/>
    <w:rsid w:val="004D2171"/>
    <w:rsid w:val="00510C76"/>
    <w:rsid w:val="00515202"/>
    <w:rsid w:val="0051557B"/>
    <w:rsid w:val="00537EB9"/>
    <w:rsid w:val="005E4D34"/>
    <w:rsid w:val="00604251"/>
    <w:rsid w:val="00616014"/>
    <w:rsid w:val="006238B6"/>
    <w:rsid w:val="00685CB7"/>
    <w:rsid w:val="006F6CAE"/>
    <w:rsid w:val="007117D2"/>
    <w:rsid w:val="00720CBA"/>
    <w:rsid w:val="00747215"/>
    <w:rsid w:val="00756A7B"/>
    <w:rsid w:val="007A4C0A"/>
    <w:rsid w:val="00823E4D"/>
    <w:rsid w:val="008545AD"/>
    <w:rsid w:val="008650AC"/>
    <w:rsid w:val="00872E22"/>
    <w:rsid w:val="00896117"/>
    <w:rsid w:val="008D628C"/>
    <w:rsid w:val="008F2727"/>
    <w:rsid w:val="008F7FF8"/>
    <w:rsid w:val="0090057C"/>
    <w:rsid w:val="00925223"/>
    <w:rsid w:val="00945E56"/>
    <w:rsid w:val="009615CB"/>
    <w:rsid w:val="00987217"/>
    <w:rsid w:val="009C059D"/>
    <w:rsid w:val="009E3221"/>
    <w:rsid w:val="009E33C8"/>
    <w:rsid w:val="009E5E7F"/>
    <w:rsid w:val="009F3FD3"/>
    <w:rsid w:val="00A257B7"/>
    <w:rsid w:val="00A47E97"/>
    <w:rsid w:val="00A802E5"/>
    <w:rsid w:val="00B17074"/>
    <w:rsid w:val="00B37D07"/>
    <w:rsid w:val="00B419D7"/>
    <w:rsid w:val="00B72ED2"/>
    <w:rsid w:val="00BC07B2"/>
    <w:rsid w:val="00C00279"/>
    <w:rsid w:val="00C07A97"/>
    <w:rsid w:val="00C20953"/>
    <w:rsid w:val="00C3604A"/>
    <w:rsid w:val="00CA1A0A"/>
    <w:rsid w:val="00CA7278"/>
    <w:rsid w:val="00CE3835"/>
    <w:rsid w:val="00CE6FFA"/>
    <w:rsid w:val="00D012C0"/>
    <w:rsid w:val="00D022C4"/>
    <w:rsid w:val="00D0700E"/>
    <w:rsid w:val="00D54320"/>
    <w:rsid w:val="00D93A96"/>
    <w:rsid w:val="00DE7D83"/>
    <w:rsid w:val="00EC4336"/>
    <w:rsid w:val="00F925D6"/>
    <w:rsid w:val="00F92C80"/>
    <w:rsid w:val="00FB1728"/>
    <w:rsid w:val="00FB176B"/>
    <w:rsid w:val="00FC4BB4"/>
    <w:rsid w:val="00FC658F"/>
    <w:rsid w:val="00FD2861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94A53D"/>
  <w15:chartTrackingRefBased/>
  <w15:docId w15:val="{7157C3CE-283A-4D66-859F-1BE1314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727"/>
  </w:style>
  <w:style w:type="paragraph" w:styleId="Heading1">
    <w:name w:val="heading 1"/>
    <w:basedOn w:val="Normal"/>
    <w:next w:val="Normal"/>
    <w:link w:val="Heading1Char"/>
    <w:uiPriority w:val="9"/>
    <w:qFormat/>
    <w:rsid w:val="008F272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72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7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2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2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2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2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2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2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F27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F272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272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character" w:customStyle="1" w:styleId="Heading2Char">
    <w:name w:val="Heading 2 Char"/>
    <w:basedOn w:val="DefaultParagraphFont"/>
    <w:link w:val="Heading2"/>
    <w:uiPriority w:val="9"/>
    <w:rsid w:val="008F272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2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2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2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2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72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F272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F2727"/>
    <w:rPr>
      <w:b/>
      <w:bCs/>
    </w:rPr>
  </w:style>
  <w:style w:type="character" w:styleId="Emphasis">
    <w:name w:val="Emphasis"/>
    <w:basedOn w:val="DefaultParagraphFont"/>
    <w:uiPriority w:val="20"/>
    <w:qFormat/>
    <w:rsid w:val="008F2727"/>
    <w:rPr>
      <w:i/>
      <w:iCs/>
    </w:rPr>
  </w:style>
  <w:style w:type="paragraph" w:styleId="NoSpacing">
    <w:name w:val="No Spacing"/>
    <w:uiPriority w:val="1"/>
    <w:qFormat/>
    <w:rsid w:val="008F2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272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272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2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F27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272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272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F272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F272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8F27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27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727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F2727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8F27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ROVIZ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AB07E13A7F4AA4A6F1017EABBC1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58951-F07A-4EEA-AC11-B04FDE10ABF4}"/>
      </w:docPartPr>
      <w:docPartBody>
        <w:p w:rsidR="00C76F75" w:rsidRDefault="00673E11">
          <w:pPr>
            <w:pStyle w:val="77AB07E13A7F4AA4A6F1017EABBC14D6"/>
          </w:pPr>
          <w:r>
            <w:t>[Title]</w:t>
          </w:r>
        </w:p>
      </w:docPartBody>
    </w:docPart>
    <w:docPart>
      <w:docPartPr>
        <w:name w:val="76046CA07C154120A99144B4BB665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BC6AB-AE46-4DFB-B015-6C516022E1EA}"/>
      </w:docPartPr>
      <w:docPartBody>
        <w:p w:rsidR="00C76F75" w:rsidRDefault="00673E11">
          <w:pPr>
            <w:pStyle w:val="76046CA07C154120A99144B4BB66514D"/>
          </w:pPr>
          <w:r>
            <w:t>Conclusion</w:t>
          </w:r>
        </w:p>
      </w:docPartBody>
    </w:docPart>
    <w:docPart>
      <w:docPartPr>
        <w:name w:val="51C68F0EE287440BA506505621C2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D7749-3549-4FA6-B23F-E48DC4354669}"/>
      </w:docPartPr>
      <w:docPartBody>
        <w:p w:rsidR="00C76F75" w:rsidRDefault="00673E11">
          <w:pPr>
            <w:pStyle w:val="51C68F0EE287440BA506505621C28466"/>
          </w:pPr>
          <w:r>
            <w:t>[Restate 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75"/>
    <w:rsid w:val="004329E5"/>
    <w:rsid w:val="00673E11"/>
    <w:rsid w:val="00C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B07E13A7F4AA4A6F1017EABBC14D6">
    <w:name w:val="77AB07E13A7F4AA4A6F1017EABBC14D6"/>
  </w:style>
  <w:style w:type="paragraph" w:customStyle="1" w:styleId="F7D0473523FF4F459A837927A3A60D55">
    <w:name w:val="F7D0473523FF4F459A837927A3A60D55"/>
  </w:style>
  <w:style w:type="paragraph" w:customStyle="1" w:styleId="0607ADBEEC1F4AFD95646D167BA9E12B">
    <w:name w:val="0607ADBEEC1F4AFD95646D167BA9E12B"/>
  </w:style>
  <w:style w:type="paragraph" w:customStyle="1" w:styleId="43C4144BCE5E49068189D0AA9E4477D5">
    <w:name w:val="43C4144BCE5E49068189D0AA9E4477D5"/>
  </w:style>
  <w:style w:type="paragraph" w:customStyle="1" w:styleId="92FE3FA092264B138AABEF2AE573FD51">
    <w:name w:val="92FE3FA092264B138AABEF2AE573FD51"/>
  </w:style>
  <w:style w:type="paragraph" w:customStyle="1" w:styleId="1541BB2184DC4213A3450F8C1844A70D">
    <w:name w:val="1541BB2184DC4213A3450F8C1844A70D"/>
  </w:style>
  <w:style w:type="paragraph" w:customStyle="1" w:styleId="67A2DD20236D42C3B5FAA5E9C9980C28">
    <w:name w:val="67A2DD20236D42C3B5FAA5E9C9980C28"/>
  </w:style>
  <w:style w:type="paragraph" w:customStyle="1" w:styleId="660BDA29B40D4F23866C9F9DEB80DAD2">
    <w:name w:val="660BDA29B40D4F23866C9F9DEB80DAD2"/>
  </w:style>
  <w:style w:type="paragraph" w:customStyle="1" w:styleId="BB5AF4B7918342759D7A1E177C4A9145">
    <w:name w:val="BB5AF4B7918342759D7A1E177C4A9145"/>
  </w:style>
  <w:style w:type="paragraph" w:customStyle="1" w:styleId="76046CA07C154120A99144B4BB66514D">
    <w:name w:val="76046CA07C154120A99144B4BB66514D"/>
  </w:style>
  <w:style w:type="paragraph" w:customStyle="1" w:styleId="51C68F0EE287440BA506505621C28466">
    <w:name w:val="51C68F0EE287440BA506505621C28466"/>
  </w:style>
  <w:style w:type="paragraph" w:customStyle="1" w:styleId="9E6CDFACACEF4BAAAB8B4805A0059C33">
    <w:name w:val="9E6CDFACACEF4BAAAB8B4805A0059C33"/>
  </w:style>
  <w:style w:type="paragraph" w:customStyle="1" w:styleId="529D9630989645398A6874A95FE999B7">
    <w:name w:val="529D9630989645398A6874A95FE99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CA7B9-61E5-4846-B263-F4EE3A52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1533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WAFF Use-Case Specification: Voter</vt:lpstr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WAFF Use-Case Specification: Voter</dc:title>
  <dc:creator>ZEROVIZ</dc:creator>
  <cp:keywords/>
  <cp:lastModifiedBy>Karthikeyan Umapathy</cp:lastModifiedBy>
  <cp:revision>48</cp:revision>
  <dcterms:created xsi:type="dcterms:W3CDTF">2015-10-20T21:49:00Z</dcterms:created>
  <dcterms:modified xsi:type="dcterms:W3CDTF">2015-11-12T04:38:00Z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TC040220999991</vt:lpwstr>
  </property>
</Properties>
</file>