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r w:rsidDel="00000000" w:rsidR="00000000" w:rsidRPr="00000000">
        <w:rPr>
          <w:b w:val="1"/>
          <w:sz w:val="32"/>
          <w:szCs w:val="32"/>
          <w:vertAlign w:val="baseline"/>
          <w:rtl w:val="0"/>
        </w:rPr>
        <w:t xml:space="preserve">World Arts Film Festival e-Voting and Feedback System</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b w:val="1"/>
          <w:sz w:val="32"/>
          <w:szCs w:val="32"/>
          <w:vertAlign w:val="baseline"/>
          <w:rtl w:val="0"/>
        </w:rPr>
        <w:t xml:space="preserve">Vision</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b w:val="1"/>
          <w:sz w:val="32"/>
          <w:szCs w:val="32"/>
          <w:vertAlign w:val="baseline"/>
          <w:rtl w:val="0"/>
        </w:rPr>
        <w:t xml:space="preserve">Version 1.0</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Revision History</w:t>
      </w:r>
      <w:r w:rsidDel="00000000" w:rsidR="00000000" w:rsidRPr="00000000">
        <w:rPr>
          <w:rtl w:val="0"/>
        </w:rPr>
      </w:r>
    </w:p>
    <w:tbl>
      <w:tblPr>
        <w:tblStyle w:val="Table1"/>
        <w:bidi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Version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Author</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09/24/15</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1.0</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Initial Project Vision</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John Verdi and Timothy Folds (Sections 4.1 and 4.2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ins w:author="Karthikeyan Umapathy" w:id="0" w:date="2015-10-20T20:44:22Z">
        <w:r w:rsidDel="00000000" w:rsidR="00000000" w:rsidRPr="00000000">
          <w:rPr>
            <w:vertAlign w:val="baseline"/>
            <w:rtl w:val="0"/>
          </w:rPr>
          <w:t xml:space="preserve">What are the different dates this document was worked?</w:t>
        </w:r>
      </w:ins>
      <w:r w:rsidDel="00000000" w:rsidR="00000000" w:rsidRPr="00000000">
        <w:rPr>
          <w:rtl w:val="0"/>
        </w:rPr>
      </w:r>
    </w:p>
    <w:p w:rsidR="00000000" w:rsidDel="00000000" w:rsidP="00000000" w:rsidRDefault="00000000" w:rsidRPr="00000000">
      <w:pPr>
        <w:contextualSpacing w:val="0"/>
      </w:pPr>
      <w:ins w:author="Karthikeyan Umapathy" w:id="1" w:date="2015-10-20T20:44:22Z">
        <w:r w:rsidDel="00000000" w:rsidR="00000000" w:rsidRPr="00000000">
          <w:rPr>
            <w:vertAlign w:val="baseline"/>
            <w:rtl w:val="0"/>
          </w:rPr>
          <w:t xml:space="preserve">As per above table, it looks work was performed only on Sep 24</w:t>
        </w:r>
        <w:r w:rsidDel="00000000" w:rsidR="00000000" w:rsidRPr="00000000">
          <w:rPr>
            <w:vertAlign w:val="superscript"/>
            <w:rtl w:val="0"/>
          </w:rPr>
          <w:t xml:space="preserve">th</w:t>
        </w:r>
        <w:r w:rsidDel="00000000" w:rsidR="00000000" w:rsidRPr="00000000">
          <w:rPr>
            <w:vertAlign w:val="baseline"/>
            <w:rtl w:val="0"/>
          </w:rPr>
          <w:t xml:space="preserve">? So did you worked on the document just before it was due?</w:t>
        </w:r>
      </w:ins>
      <w:r w:rsidDel="00000000" w:rsidR="00000000" w:rsidRPr="00000000">
        <w:rPr>
          <w:rtl w:val="0"/>
        </w:rPr>
      </w:r>
    </w:p>
    <w:p w:rsidR="00000000" w:rsidDel="00000000" w:rsidP="00000000" w:rsidRDefault="00000000" w:rsidRPr="00000000">
      <w:pPr>
        <w:contextualSpacing w:val="0"/>
      </w:pPr>
      <w:ins w:author="Karthikeyan Umapathy" w:id="2" w:date="2015-10-20T20:44:22Z">
        <w:r w:rsidDel="00000000" w:rsidR="00000000" w:rsidRPr="00000000">
          <w:rPr>
            <w:vertAlign w:val="baseline"/>
            <w:rtl w:val="0"/>
          </w:rPr>
          <w:t xml:space="preserve">No one in the team reviewed it the document? Is it because the document was worked on just before it is due?</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ins w:author="Karthikeyan Umapathy" w:id="3" w:date="2015-10-20T20:44:22Z">
        <w:r w:rsidDel="00000000" w:rsidR="00000000" w:rsidRPr="00000000">
          <w:rPr>
            <w:vertAlign w:val="baseline"/>
            <w:rtl w:val="0"/>
          </w:rPr>
          <w:t xml:space="preserve">Everyone in the team takes up individual responsibility, but still work as team. Document individual responsibility along with who worked on which section and what dates above. Treat this revision history as work log document for this artifact. This is where I learn who worked on what and quality of contributions made by team members in relevance to this artifact.</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Introduction</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Purpose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Scope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Definitions, Acronyms, and Abbreviations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References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Overview</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Positioning</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Business Opportunity</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Problem Statement</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Product Position Statement</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Stakeholder and User Descriptions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Market Demographics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Stakeholder Summary</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User Summary</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User Environment</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Stakeholder Profiles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3.5.1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Community Partner</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3.5.2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Codeachrome</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3.5.3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Community Liaison</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3.5.4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feature[23]</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User Profiles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3.6.1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Attendee</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3.6.2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Administrator</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3.7</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Key Stakeholder or User Needs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3.8</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Alternatives and Competition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Product Overview</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4.1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Product Perspective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4.2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Summary of Capabilities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4.3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Assumptions and Dependencies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4.4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Cost and Pricing</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4.5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Licensing and Installation</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gjdgxs" w:id="0"/>
      <w:bookmarkEnd w:id="0"/>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pPr>
        <w:pStyle w:val="Heading1"/>
        <w:numPr>
          <w:ilvl w:val="0"/>
          <w:numId w:val="2"/>
        </w:numP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30j0zll" w:id="1"/>
      <w:bookmarkEnd w:id="1"/>
      <w:r w:rsidDel="00000000" w:rsidR="00000000" w:rsidRPr="00000000">
        <w:rPr>
          <w:rFonts w:ascii="Times New Roman" w:cs="Times New Roman" w:eastAsia="Times New Roman" w:hAnsi="Times New Roman"/>
          <w:b w:val="0"/>
          <w:sz w:val="24"/>
          <w:szCs w:val="24"/>
          <w:vertAlign w:val="baseline"/>
          <w:rtl w:val="0"/>
        </w:rPr>
        <w:t xml:space="preserve">World Arts Film Festival (WAFF) is a film and arts event program in Jacksonville, Florida serving all ages and abilities, including those with special needs. The annual three-day festival screens over 100 short independent films from around the world, while simultaneously producing educational panels, interactive workshops, receptions and awards. The e-Voting and Feedback System (EVFS) will provide a way for our community partner to gather votes for each screened movie within their assigned block, collect demographic information on voters and display a real-time leader board for festival attendees. </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fob9te" w:id="2"/>
      <w:bookmarkEnd w:id="2"/>
      <w:r w:rsidDel="00000000" w:rsidR="00000000" w:rsidRPr="00000000">
        <w:rPr>
          <w:rFonts w:ascii="Times New Roman" w:cs="Times New Roman" w:eastAsia="Times New Roman" w:hAnsi="Times New Roman"/>
          <w:b w:val="0"/>
          <w:sz w:val="24"/>
          <w:szCs w:val="24"/>
          <w:vertAlign w:val="baseline"/>
          <w:rtl w:val="0"/>
        </w:rPr>
        <w:t xml:space="preserve">This document seeks to gather, evaluate and define platform requirements for the EVFS and assess the requirements and resources needed for each stakeholder to bring the vision to fruition.</w:t>
      </w: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3znysh7" w:id="3"/>
      <w:bookmarkEnd w:id="3"/>
      <w:r w:rsidDel="00000000" w:rsidR="00000000" w:rsidRPr="00000000">
        <w:rPr>
          <w:rFonts w:ascii="Times New Roman" w:cs="Times New Roman" w:eastAsia="Times New Roman" w:hAnsi="Times New Roman"/>
          <w:b w:val="0"/>
          <w:sz w:val="24"/>
          <w:szCs w:val="24"/>
          <w:vertAlign w:val="baseline"/>
          <w:rtl w:val="0"/>
        </w:rPr>
        <w:t xml:space="preserve">e-Voting and Feedback System (EVFS)</w:t>
      </w: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2et92p0" w:id="4"/>
      <w:bookmarkEnd w:id="4"/>
      <w:r w:rsidDel="00000000" w:rsidR="00000000" w:rsidRPr="00000000">
        <w:rPr>
          <w:rFonts w:ascii="Times New Roman" w:cs="Times New Roman" w:eastAsia="Times New Roman" w:hAnsi="Times New Roman"/>
          <w:b w:val="0"/>
          <w:sz w:val="24"/>
          <w:szCs w:val="24"/>
          <w:vertAlign w:val="baseline"/>
          <w:rtl w:val="0"/>
        </w:rPr>
        <w:t xml:space="preserve">EVFS: e-Voting and Feedback System</w:t>
        <w:br w:type="textWrapping"/>
        <w:t xml:space="preserve">WAFF: World Arts Film Festival</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tyjcwt" w:id="5"/>
      <w:bookmarkEnd w:id="5"/>
      <w:r w:rsidDel="00000000" w:rsidR="00000000" w:rsidRPr="00000000">
        <w:rPr>
          <w:rFonts w:ascii="Times New Roman" w:cs="Times New Roman" w:eastAsia="Times New Roman" w:hAnsi="Times New Roman"/>
          <w:b w:val="0"/>
          <w:sz w:val="20"/>
          <w:szCs w:val="20"/>
          <w:vertAlign w:val="baseline"/>
          <w:rtl w:val="0"/>
        </w:rPr>
        <w:t xml:space="preserve">TBD</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3dy6vkm" w:id="6"/>
      <w:bookmarkEnd w:id="6"/>
      <w:r w:rsidDel="00000000" w:rsidR="00000000" w:rsidRPr="00000000">
        <w:rPr>
          <w:rFonts w:ascii="Times New Roman" w:cs="Times New Roman" w:eastAsia="Times New Roman" w:hAnsi="Times New Roman"/>
          <w:b w:val="0"/>
          <w:sz w:val="24"/>
          <w:szCs w:val="24"/>
          <w:vertAlign w:val="baseline"/>
          <w:rtl w:val="0"/>
        </w:rPr>
        <w:t xml:space="preserve">Table of Contents (See Page 2)</w:t>
      </w:r>
    </w:p>
    <w:p w:rsidR="00000000" w:rsidDel="00000000" w:rsidP="00000000" w:rsidRDefault="00000000" w:rsidRPr="00000000">
      <w:pPr>
        <w:pStyle w:val="Heading1"/>
        <w:numPr>
          <w:ilvl w:val="0"/>
          <w:numId w:val="2"/>
        </w:numPr>
        <w:rPr/>
      </w:pPr>
      <w:r w:rsidDel="00000000" w:rsidR="00000000" w:rsidRPr="00000000">
        <w:rPr>
          <w:b w:val="1"/>
          <w:vertAlign w:val="baseline"/>
          <w:rtl w:val="0"/>
        </w:rPr>
        <w:t xml:space="preserve">Positioning</w:t>
      </w:r>
      <w:r w:rsidDel="00000000" w:rsidR="00000000" w:rsidRPr="00000000">
        <w:rPr>
          <w:rtl w:val="0"/>
        </w:rPr>
      </w:r>
    </w:p>
    <w:p w:rsidR="00000000" w:rsidDel="00000000" w:rsidP="00000000" w:rsidRDefault="00000000" w:rsidRPr="00000000">
      <w:pPr>
        <w:pStyle w:val="Heading2"/>
        <w:numPr>
          <w:ilvl w:val="1"/>
          <w:numId w:val="2"/>
        </w:numPr>
        <w:rPr/>
      </w:pPr>
      <w:bookmarkStart w:colFirst="0" w:colLast="0" w:name="h.1t3h5sf" w:id="7"/>
      <w:bookmarkEnd w:id="7"/>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e-Voting and Feedback System (EVFS) has the potential to create an awards event like atmosphere amongst the stakeholders who submit films, and winning an award would validate their creative energy and could be used to enhance their reputation as an artist. This will help attract future participants to the event. Additionally, data collected on attendees may be used to send invitations to future events and demographic information may be helpful when applying for grants.</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4d34og8"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numPr>
          <w:ilvl w:val="1"/>
          <w:numId w:val="2"/>
        </w:numPr>
        <w:rPr/>
      </w:pPr>
      <w:bookmarkStart w:colFirst="0" w:colLast="0" w:name="h.2s8eyo1" w:id="9"/>
      <w:bookmarkEnd w:id="9"/>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bl>
      <w:tblPr>
        <w:tblStyle w:val="Table2"/>
        <w:bidi w:val="0"/>
        <w:tblW w:w="8190.0" w:type="dxa"/>
        <w:jc w:val="left"/>
        <w:tblInd w:w="720.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providing a voting platform that treats each attendee as a unique entity and allows one vote per block of films presented over a three day period</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Attendees, Film makers and event organizer (client)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the inability to provide feedback to the film makers and missing an opportunity to capture data on attendees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 platform that capture needed data to uniquely identify attendees, provides timely voting and feedback to film makers in the form of a leader board and allows event organizers to service attendees and not the system</w:t>
            </w:r>
          </w:p>
        </w:tc>
      </w:tr>
    </w:tbl>
    <w:p w:rsidR="00000000" w:rsidDel="00000000" w:rsidP="00000000" w:rsidRDefault="00000000" w:rsidRPr="00000000">
      <w:pPr>
        <w:pStyle w:val="Heading2"/>
        <w:numPr>
          <w:ilvl w:val="1"/>
          <w:numId w:val="2"/>
        </w:numPr>
        <w:rPr/>
      </w:pPr>
      <w:bookmarkStart w:colFirst="0" w:colLast="0" w:name="h.17dp8vu" w:id="10"/>
      <w:bookmarkEnd w:id="10"/>
      <w:r w:rsidDel="00000000" w:rsidR="00000000" w:rsidRPr="00000000">
        <w:rPr>
          <w:b w:val="1"/>
          <w:vertAlign w:val="baseline"/>
          <w:rtl w:val="0"/>
        </w:rPr>
        <w:t xml:space="preserve">Product Position Statement</w:t>
      </w:r>
      <w:r w:rsidDel="00000000" w:rsidR="00000000" w:rsidRPr="00000000">
        <w:rPr>
          <w:rtl w:val="0"/>
        </w:rPr>
      </w:r>
    </w:p>
    <w:tbl>
      <w:tblPr>
        <w:tblStyle w:val="Table3"/>
        <w:bidi w:val="0"/>
        <w:tblW w:w="8190.0" w:type="dxa"/>
        <w:jc w:val="left"/>
        <w:tblInd w:w="720.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attendees, film makers and organizers of WAFF</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want to participate more fully in the event as a competition for film makers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The (EVFS)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is a software application</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captures needed data to uniquely identify attendees, provides timely voting and feedback to film makers in the form of a leader board and allows event organizers a way to manage the event and collect valuable data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current manual system</w:t>
            </w:r>
          </w:p>
        </w:tc>
      </w:tr>
      <w:tr>
        <w:tc>
          <w:tcPr>
            <w:tcBorders>
              <w:top w:color="000000" w:space="0" w:sz="6" w:val="single"/>
              <w:left w:color="000000" w:space="0" w:sz="12" w:val="single"/>
              <w:bottom w:color="000000" w:space="0" w:sz="12" w:val="single"/>
              <w:right w:color="000000" w:space="0" w:sz="12" w:val="single"/>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will allow organizer to set up event schedule and collect both attendee information and votes, store them electronically and automate processes such as tabulation of votes and recording of user information previously done by hand</w:t>
            </w:r>
          </w:p>
        </w:tc>
      </w:tr>
    </w:tbl>
    <w:p w:rsidR="00000000" w:rsidDel="00000000" w:rsidP="00000000" w:rsidRDefault="00000000" w:rsidRPr="00000000">
      <w:pPr>
        <w:pStyle w:val="Heading1"/>
        <w:ind w:left="720" w:firstLine="0"/>
        <w:contextualSpacing w:val="0"/>
      </w:pPr>
      <w:bookmarkStart w:colFirst="0" w:colLast="0" w:name="h.3rdcrjn" w:id="11"/>
      <w:bookmarkEnd w:id="11"/>
      <w:ins w:author="Karthikeyan Umapathy" w:id="4" w:date="2015-10-20T20:44:22Z">
        <w:r w:rsidDel="00000000" w:rsidR="00000000" w:rsidRPr="00000000">
          <w:rPr>
            <w:b w:val="1"/>
            <w:vertAlign w:val="baseline"/>
            <w:rtl w:val="0"/>
          </w:rPr>
          <w:t xml:space="preserve">Good!</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2"/>
        </w:numPr>
        <w:rPr/>
      </w:pPr>
      <w:bookmarkStart w:colFirst="0" w:colLast="0" w:name="h.26in1rg" w:id="12"/>
      <w:bookmarkEnd w:id="12"/>
      <w:r w:rsidDel="00000000" w:rsidR="00000000" w:rsidRPr="00000000">
        <w:rPr>
          <w:b w:val="1"/>
          <w:vertAlign w:val="baseline"/>
          <w:rtl w:val="0"/>
        </w:rPr>
        <w:t xml:space="preserve">Stakeholder and User Descriptions</w:t>
      </w:r>
      <w:r w:rsidDel="00000000" w:rsidR="00000000" w:rsidRPr="00000000">
        <w:rPr>
          <w:rtl w:val="0"/>
        </w:rPr>
      </w:r>
    </w:p>
    <w:p w:rsidR="00000000" w:rsidDel="00000000" w:rsidP="00000000" w:rsidRDefault="00000000" w:rsidRPr="00000000">
      <w:pPr>
        <w:pStyle w:val="Heading2"/>
        <w:widowControl w:val="1"/>
        <w:numPr>
          <w:ilvl w:val="1"/>
          <w:numId w:val="2"/>
        </w:numPr>
        <w:rPr/>
      </w:pPr>
      <w:bookmarkStart w:colFirst="0" w:colLast="0" w:name="h.lnxbz9" w:id="13"/>
      <w:bookmarkEnd w:id="13"/>
      <w:r w:rsidDel="00000000" w:rsidR="00000000" w:rsidRPr="00000000">
        <w:rPr>
          <w:b w:val="1"/>
          <w:vertAlign w:val="baseline"/>
          <w:rtl w:val="0"/>
        </w:rPr>
        <w:t xml:space="preserve">Market Demographics</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35nkun2" w:id="14"/>
      <w:bookmarkEnd w:id="14"/>
      <w:r w:rsidDel="00000000" w:rsidR="00000000" w:rsidRPr="00000000">
        <w:rPr>
          <w:rFonts w:ascii="Times New Roman" w:cs="Times New Roman" w:eastAsia="Times New Roman" w:hAnsi="Times New Roman"/>
          <w:b w:val="0"/>
          <w:sz w:val="24"/>
          <w:szCs w:val="24"/>
          <w:vertAlign w:val="baseline"/>
          <w:rtl w:val="0"/>
        </w:rPr>
        <w:t xml:space="preserve">World Arts Film Festival (WAFF) is a film and arts event program in Jacksonville, Florida serving all ages and abilities, including those with special needs. The annual three-day festival screens over 100 short independent films from around the world, while simultaneously producing educational panels, interactive workshops, receptions and awards. The event will typically host 300 to 400 attendees from diverse backgrounds. Attendees are typically working professionals with an interest in the arts</w:t>
      </w: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Stakeholder Summary</w:t>
      </w:r>
      <w:r w:rsidDel="00000000" w:rsidR="00000000" w:rsidRPr="00000000">
        <w:rPr>
          <w:rtl w:val="0"/>
        </w:rPr>
      </w:r>
    </w:p>
    <w:tbl>
      <w:tblPr>
        <w:tblStyle w:val="Table4"/>
        <w:bidi w:val="0"/>
        <w:tblW w:w="93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3060"/>
        <w:gridCol w:w="3960"/>
        <w:tblGridChange w:id="0">
          <w:tblGrid>
            <w:gridCol w:w="2340"/>
            <w:gridCol w:w="3060"/>
            <w:gridCol w:w="3960"/>
          </w:tblGrid>
        </w:tblGridChange>
      </w:tblGrid>
      <w:tr>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Name</w:t>
            </w:r>
            <w:r w:rsidDel="00000000" w:rsidR="00000000" w:rsidRPr="00000000">
              <w:rPr>
                <w:rtl w:val="0"/>
              </w:rPr>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Responsibilities</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Codeachrome</w:t>
            </w:r>
          </w:p>
        </w:tc>
        <w:tc>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Represents the UNF student team primary responsible for development and implementation of application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Codeachrome will seek to design a solution for our community partner that is easily maintainable, provides the voting capability desired, while maintaining voter integrity, and collects vital data about attendees</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Community Liaison (Karthikeyan Umapathy)</w:t>
            </w:r>
          </w:p>
        </w:tc>
        <w:tc>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Boss</w:t>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Provides overall leadership and acts as liaison between community partners and the UNF team </w:t>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feature[23]</w:t>
            </w:r>
          </w:p>
        </w:tc>
        <w:tc>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Has provided time and resources to Codeachrome to mentor them through the software development process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feature[23] provides key support to the team and a successful outcome would have positive ramifications for them in the community</w:t>
            </w:r>
            <w:r w:rsidDel="00000000" w:rsidR="00000000" w:rsidRPr="00000000">
              <w:rPr>
                <w:rtl w:val="0"/>
              </w:rPr>
            </w:r>
          </w:p>
        </w:tc>
      </w:tr>
    </w:tbl>
    <w:p w:rsidR="00000000" w:rsidDel="00000000" w:rsidP="00000000" w:rsidRDefault="00000000" w:rsidRPr="00000000">
      <w:pPr>
        <w:pStyle w:val="Heading2"/>
        <w:numPr>
          <w:ilvl w:val="1"/>
          <w:numId w:val="2"/>
        </w:numPr>
        <w:rPr/>
      </w:pPr>
      <w:bookmarkStart w:colFirst="0" w:colLast="0" w:name="h.1ksv4uv" w:id="15"/>
      <w:bookmarkEnd w:id="15"/>
      <w:r w:rsidDel="00000000" w:rsidR="00000000" w:rsidRPr="00000000">
        <w:rPr>
          <w:b w:val="1"/>
          <w:vertAlign w:val="baseline"/>
          <w:rtl w:val="0"/>
        </w:rPr>
        <w:t xml:space="preserve">User Summary</w:t>
      </w:r>
      <w:r w:rsidDel="00000000" w:rsidR="00000000" w:rsidRPr="00000000">
        <w:rPr>
          <w:rtl w:val="0"/>
        </w:rPr>
      </w:r>
    </w:p>
    <w:tbl>
      <w:tblPr>
        <w:tblStyle w:val="Table5"/>
        <w:bidi w:val="0"/>
        <w:tblW w:w="93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10"/>
        <w:gridCol w:w="2250"/>
        <w:gridCol w:w="3780"/>
        <w:gridCol w:w="1620"/>
        <w:tblGridChange w:id="0">
          <w:tblGrid>
            <w:gridCol w:w="1710"/>
            <w:gridCol w:w="2250"/>
            <w:gridCol w:w="3780"/>
            <w:gridCol w:w="1620"/>
          </w:tblGrid>
        </w:tblGridChange>
      </w:tblGrid>
      <w:tr>
        <w:trPr>
          <w:trHeight w:val="400" w:hRule="atLeast"/>
        </w:trPr>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Name</w:t>
            </w:r>
            <w:r w:rsidDel="00000000" w:rsidR="00000000" w:rsidRPr="00000000">
              <w:rPr>
                <w:rtl w:val="0"/>
              </w:rPr>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Responsibilities</w:t>
            </w:r>
            <w:r w:rsidDel="00000000" w:rsidR="00000000" w:rsidRPr="00000000">
              <w:rPr>
                <w:rtl w:val="0"/>
              </w:rPr>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Stakeholder</w:t>
            </w:r>
            <w:r w:rsidDel="00000000" w:rsidR="00000000" w:rsidRPr="00000000">
              <w:rPr>
                <w:rtl w:val="0"/>
              </w:rPr>
            </w:r>
          </w:p>
        </w:tc>
      </w:tr>
      <w:tr>
        <w:trPr>
          <w:trHeight w:val="960" w:hRule="atLeast"/>
        </w:trPr>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Administrator (Community Partner)</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Manages system backend, has access to scheduling, voting information and attendee data</w:t>
            </w:r>
          </w:p>
        </w:tc>
        <w:tc>
          <w:tcPr/>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Schedules event</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Enters movie data</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Assigns movies to time blocks</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Generates voting and demographic reports </w:t>
            </w:r>
          </w:p>
        </w:tc>
        <w:tc>
          <w:tcPr/>
          <w:p w:rsidR="00000000" w:rsidDel="00000000" w:rsidP="00000000" w:rsidRDefault="00000000" w:rsidRPr="00000000">
            <w:pPr>
              <w:keepLines w:val="1"/>
              <w:widowControl w:val="0"/>
              <w:spacing w:after="120" w:before="0" w:line="240" w:lineRule="auto"/>
              <w:ind w:left="0" w:right="72"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Karen Sadler</w:t>
            </w:r>
          </w:p>
        </w:tc>
      </w:tr>
      <w:tr>
        <w:trPr>
          <w:trHeight w:val="960" w:hRule="atLeast"/>
        </w:trPr>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Attendees</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Utilize system to vote on one movie in each time block during festival. Are asked to provide demographic and contact information</w:t>
            </w:r>
          </w:p>
        </w:tc>
        <w:tc>
          <w:tcPr/>
          <w:p w:rsidR="00000000" w:rsidDel="00000000" w:rsidP="00000000" w:rsidRDefault="00000000" w:rsidRPr="00000000">
            <w:pPr>
              <w:keepLines w:val="1"/>
              <w:widowControl w:val="0"/>
              <w:numPr>
                <w:ilvl w:val="0"/>
                <w:numId w:val="1"/>
              </w:numPr>
              <w:spacing w:after="0" w:before="0" w:line="240" w:lineRule="auto"/>
              <w:ind w:left="346" w:hanging="342"/>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Create user account</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Screen movies</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Vote on movies by time block</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Provide contact and demographic (if willing)</w:t>
            </w:r>
          </w:p>
        </w:tc>
        <w:tc>
          <w:tcPr/>
          <w:p w:rsidR="00000000" w:rsidDel="00000000" w:rsidP="00000000" w:rsidRDefault="00000000" w:rsidRPr="00000000">
            <w:pPr>
              <w:keepLines w:val="1"/>
              <w:widowControl w:val="0"/>
              <w:spacing w:after="120" w:before="0" w:line="240" w:lineRule="auto"/>
              <w:ind w:left="0" w:right="72"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Many</w:t>
            </w:r>
          </w:p>
        </w:tc>
      </w:tr>
    </w:tbl>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44sinio" w:id="16"/>
      <w:bookmarkEnd w:id="16"/>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User Environment</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2jxsxqh" w:id="17"/>
      <w:bookmarkEnd w:id="17"/>
      <w:r w:rsidDel="00000000" w:rsidR="00000000" w:rsidRPr="00000000">
        <w:rPr>
          <w:rFonts w:ascii="Times New Roman" w:cs="Times New Roman" w:eastAsia="Times New Roman" w:hAnsi="Times New Roman"/>
          <w:b w:val="0"/>
          <w:sz w:val="24"/>
          <w:szCs w:val="24"/>
          <w:vertAlign w:val="baseline"/>
          <w:rtl w:val="0"/>
        </w:rPr>
        <w:t xml:space="preserve">The World Art Film Festival is an indoor event with approximately 300 to 400 attendees. The EVFS will be deployed at voting kiosks throughout the venue and via a mobile application. The system will be web based and mobile compatible.  </w:t>
      </w:r>
      <w:r w:rsidDel="00000000" w:rsidR="00000000" w:rsidRPr="00000000">
        <w:rPr>
          <w:rFonts w:ascii="Times New Roman" w:cs="Times New Roman" w:eastAsia="Times New Roman" w:hAnsi="Times New Roman"/>
          <w:b w:val="0"/>
          <w:sz w:val="20"/>
          <w:szCs w:val="20"/>
          <w:vertAlign w:val="baseline"/>
          <w:rtl w:val="0"/>
        </w:rPr>
        <w:t xml:space="preserve">Stakeholder Profiles  </w:t>
      </w:r>
    </w:p>
    <w:p w:rsidR="00000000" w:rsidDel="00000000" w:rsidP="00000000" w:rsidRDefault="00000000" w:rsidRPr="00000000">
      <w:pPr>
        <w:pStyle w:val="Heading2"/>
        <w:numPr>
          <w:ilvl w:val="1"/>
          <w:numId w:val="2"/>
        </w:numPr>
        <w:rPr/>
      </w:pPr>
      <w:bookmarkStart w:colFirst="0" w:colLast="0" w:name="h.z337ya" w:id="18"/>
      <w:bookmarkEnd w:id="18"/>
      <w:r w:rsidDel="00000000" w:rsidR="00000000" w:rsidRPr="00000000">
        <w:rPr>
          <w:b w:val="1"/>
          <w:vertAlign w:val="baseline"/>
          <w:rtl w:val="0"/>
        </w:rPr>
        <w:t xml:space="preserve">Stakeholder Profiles</w:t>
      </w:r>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0"/>
          <w:i w:val="1"/>
          <w:vertAlign w:val="baseline"/>
          <w:rtl w:val="0"/>
        </w:rPr>
        <w:t xml:space="preserve">Community Partner</w:t>
      </w:r>
      <w:r w:rsidDel="00000000" w:rsidR="00000000" w:rsidRPr="00000000">
        <w:rPr>
          <w:rtl w:val="0"/>
        </w:rPr>
      </w:r>
    </w:p>
    <w:tbl>
      <w:tblPr>
        <w:tblStyle w:val="Table6"/>
        <w:bidi w:val="0"/>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Representative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Karen Sadler</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Business community partner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will be system administrator</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Responsibilities</w:t>
            </w:r>
            <w:r w:rsidDel="00000000" w:rsidR="00000000" w:rsidRPr="00000000">
              <w:rPr>
                <w:rtl w:val="0"/>
              </w:rPr>
            </w:r>
          </w:p>
        </w:tc>
        <w:tc>
          <w:tcPr/>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Schedules event</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Enters movie data</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Assigns movies to time blocks</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Generates voting and demographic reports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Success Criteria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hanging="18"/>
              <w:contextualSpacing w:val="0"/>
            </w:pPr>
            <w:r w:rsidDel="00000000" w:rsidR="00000000" w:rsidRPr="00000000">
              <w:rPr>
                <w:rFonts w:ascii="Times New Roman" w:cs="Times New Roman" w:eastAsia="Times New Roman" w:hAnsi="Times New Roman"/>
                <w:b w:val="0"/>
                <w:sz w:val="24"/>
                <w:szCs w:val="24"/>
                <w:vertAlign w:val="baseline"/>
                <w:rtl w:val="0"/>
              </w:rPr>
              <w:t xml:space="preserve">Simplifies event planning, data collection, voting and administration</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Involvement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Provides product guidance and desired features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Deliverables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Demographics reports, Attendee information, voting totals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Comments / Issues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System and features need to be simple to configure and use and satisfy customer expectations</w:t>
            </w:r>
          </w:p>
        </w:tc>
      </w:tr>
    </w:tbl>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3j2qqm3" w:id="19"/>
      <w:bookmarkEnd w:id="19"/>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0"/>
          <w:i w:val="1"/>
          <w:vertAlign w:val="baseline"/>
          <w:rtl w:val="0"/>
        </w:rPr>
        <w:t xml:space="preserve">Codeachrome</w:t>
      </w:r>
      <w:r w:rsidDel="00000000" w:rsidR="00000000" w:rsidRPr="00000000">
        <w:rPr>
          <w:rtl w:val="0"/>
        </w:rPr>
      </w:r>
    </w:p>
    <w:tbl>
      <w:tblPr>
        <w:tblStyle w:val="Table7"/>
        <w:bidi w:val="0"/>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Representative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John Verdi, Julio Orozco, Timothy Folds, Donny Dedman, Jeremiah Doody</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Development team</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System Experts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Responsibilities</w:t>
            </w:r>
            <w:r w:rsidDel="00000000" w:rsidR="00000000" w:rsidRPr="00000000">
              <w:rPr>
                <w:rtl w:val="0"/>
              </w:rPr>
            </w:r>
          </w:p>
        </w:tc>
        <w:tc>
          <w:tcPr/>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Design and implement EVFS</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Ensure Community Partner's needs are met</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Provide documentation</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Success Criteria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hanging="18"/>
              <w:contextualSpacing w:val="0"/>
            </w:pPr>
            <w:r w:rsidDel="00000000" w:rsidR="00000000" w:rsidRPr="00000000">
              <w:rPr>
                <w:rFonts w:ascii="Times New Roman" w:cs="Times New Roman" w:eastAsia="Times New Roman" w:hAnsi="Times New Roman"/>
                <w:b w:val="0"/>
                <w:sz w:val="24"/>
                <w:szCs w:val="24"/>
                <w:vertAlign w:val="baseline"/>
                <w:rtl w:val="0"/>
              </w:rPr>
              <w:t xml:space="preserve">Functioning user-friendly system that address Community Partner's needs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Involvement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Collect user requirements, create stories and design solution</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Deliverables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Team Contract, Team Contact Sheet, Project Vision, Software Development Plan, Documentation for applications, Application, Mobile Application</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Comments / Issues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 successful product requires a clear understanding of the Community Partner's needs</w:t>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numPr>
          <w:ilvl w:val="2"/>
          <w:numId w:val="2"/>
        </w:numPr>
        <w:rPr/>
      </w:pPr>
      <w:bookmarkStart w:colFirst="0" w:colLast="0" w:name="h.1y810tw" w:id="20"/>
      <w:bookmarkEnd w:id="20"/>
      <w:r w:rsidDel="00000000" w:rsidR="00000000" w:rsidRPr="00000000">
        <w:rPr>
          <w:b w:val="0"/>
          <w:i w:val="1"/>
          <w:vertAlign w:val="baseline"/>
          <w:rtl w:val="0"/>
        </w:rPr>
        <w:t xml:space="preserve">Community Liaison</w:t>
      </w:r>
      <w:r w:rsidDel="00000000" w:rsidR="00000000" w:rsidRPr="00000000">
        <w:rPr>
          <w:rtl w:val="0"/>
        </w:rPr>
      </w:r>
    </w:p>
    <w:tbl>
      <w:tblPr>
        <w:tblStyle w:val="Table8"/>
        <w:bidi w:val="0"/>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Representative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Karthikeyan Umapathy</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Program creator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Professor and Process Expert</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Responsibilities</w:t>
            </w:r>
            <w:r w:rsidDel="00000000" w:rsidR="00000000" w:rsidRPr="00000000">
              <w:rPr>
                <w:rtl w:val="0"/>
              </w:rPr>
            </w:r>
          </w:p>
        </w:tc>
        <w:tc>
          <w:tcPr/>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Provides tools for success</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Ensures resources are available</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Keeps teams on track</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Provides conflict resolution</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Success Criteria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hanging="18"/>
              <w:contextualSpacing w:val="0"/>
            </w:pPr>
            <w:r w:rsidDel="00000000" w:rsidR="00000000" w:rsidRPr="00000000">
              <w:rPr>
                <w:rFonts w:ascii="Times New Roman" w:cs="Times New Roman" w:eastAsia="Times New Roman" w:hAnsi="Times New Roman"/>
                <w:b w:val="0"/>
                <w:sz w:val="24"/>
                <w:szCs w:val="24"/>
                <w:vertAlign w:val="baseline"/>
                <w:rtl w:val="0"/>
              </w:rPr>
              <w:t xml:space="preserve">Teams have resources to be successful in meeting project goals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Involvement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Provides guidance and support</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Deliverables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Successful Symposium</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Comments / Issues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4i7ojhp" w:id="21"/>
      <w:bookmarkEnd w:id="21"/>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0"/>
          <w:i w:val="1"/>
          <w:vertAlign w:val="baseline"/>
          <w:rtl w:val="0"/>
        </w:rPr>
        <w:t xml:space="preserve">feature[23]</w:t>
      </w:r>
      <w:r w:rsidDel="00000000" w:rsidR="00000000" w:rsidRPr="00000000">
        <w:rPr>
          <w:rtl w:val="0"/>
        </w:rPr>
      </w:r>
    </w:p>
    <w:tbl>
      <w:tblPr>
        <w:tblStyle w:val="Table9"/>
        <w:bidi w:val="0"/>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Representative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Nick Campanini and Mike Potts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Professional Mentor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Subject Matter Experts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Responsibilities</w:t>
            </w:r>
            <w:r w:rsidDel="00000000" w:rsidR="00000000" w:rsidRPr="00000000">
              <w:rPr>
                <w:rtl w:val="0"/>
              </w:rPr>
            </w:r>
          </w:p>
        </w:tc>
        <w:tc>
          <w:tcPr/>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Provides training and support</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Shares real-world experience</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Provides supplemental training</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Helps keep project on course</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Success Criteria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hanging="18"/>
              <w:contextualSpacing w:val="0"/>
            </w:pPr>
            <w:r w:rsidDel="00000000" w:rsidR="00000000" w:rsidRPr="00000000">
              <w:rPr>
                <w:rFonts w:ascii="Times New Roman" w:cs="Times New Roman" w:eastAsia="Times New Roman" w:hAnsi="Times New Roman"/>
                <w:b w:val="0"/>
                <w:sz w:val="24"/>
                <w:szCs w:val="24"/>
                <w:vertAlign w:val="baseline"/>
                <w:rtl w:val="0"/>
              </w:rPr>
              <w:t xml:space="preserve">Having mentored team meet success criteria</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Involvement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Providing weekly meetings and constant availability for guidance and brain storming of problems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Deliverables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Guidance, knowledge and support</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Comments / Issues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Key to bridging academic environment and real-world</w:t>
            </w:r>
          </w:p>
        </w:tc>
      </w:tr>
    </w:tbl>
    <w:p w:rsidR="00000000" w:rsidDel="00000000" w:rsidP="00000000" w:rsidRDefault="00000000" w:rsidRPr="00000000">
      <w:pPr>
        <w:pStyle w:val="Heading3"/>
        <w:ind w:left="720" w:firstLine="0"/>
        <w:contextualSpacing w:val="0"/>
      </w:pPr>
      <w:bookmarkStart w:colFirst="0" w:colLast="0" w:name="h.2xcytpi" w:id="22"/>
      <w:bookmarkEnd w:id="22"/>
      <w:r w:rsidDel="00000000" w:rsidR="00000000" w:rsidRPr="00000000">
        <w:rPr>
          <w:b w:val="0"/>
          <w:i w:val="1"/>
          <w:vertAlign w:val="baselin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widowControl w:val="1"/>
        <w:numPr>
          <w:ilvl w:val="1"/>
          <w:numId w:val="2"/>
        </w:numPr>
        <w:rPr/>
      </w:pPr>
      <w:bookmarkStart w:colFirst="0" w:colLast="0" w:name="h.1ci93xb" w:id="23"/>
      <w:bookmarkEnd w:id="23"/>
      <w:r w:rsidDel="00000000" w:rsidR="00000000" w:rsidRPr="00000000">
        <w:rPr>
          <w:b w:val="1"/>
          <w:vertAlign w:val="baseline"/>
          <w:rtl w:val="0"/>
        </w:rPr>
        <w:t xml:space="preserve">User Profiles  </w:t>
      </w:r>
      <w:r w:rsidDel="00000000" w:rsidR="00000000" w:rsidRPr="00000000">
        <w:rPr>
          <w:rtl w:val="0"/>
        </w:rPr>
      </w:r>
    </w:p>
    <w:p w:rsidR="00000000" w:rsidDel="00000000" w:rsidP="00000000" w:rsidRDefault="00000000" w:rsidRPr="00000000">
      <w:pPr>
        <w:pStyle w:val="Heading3"/>
        <w:numPr>
          <w:ilvl w:val="2"/>
          <w:numId w:val="2"/>
        </w:numPr>
        <w:rPr/>
      </w:pPr>
      <w:bookmarkStart w:colFirst="0" w:colLast="0" w:name="h.3whwml4" w:id="24"/>
      <w:bookmarkEnd w:id="24"/>
      <w:r w:rsidDel="00000000" w:rsidR="00000000" w:rsidRPr="00000000">
        <w:rPr>
          <w:b w:val="0"/>
          <w:i w:val="1"/>
          <w:vertAlign w:val="baseline"/>
          <w:rtl w:val="0"/>
        </w:rPr>
        <w:t xml:space="preserve">Attendee</w:t>
      </w:r>
      <w:r w:rsidDel="00000000" w:rsidR="00000000" w:rsidRPr="00000000">
        <w:rPr>
          <w:rtl w:val="0"/>
        </w:rPr>
      </w:r>
    </w:p>
    <w:tbl>
      <w:tblPr>
        <w:tblStyle w:val="Table10"/>
        <w:bidi w:val="0"/>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Representative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WAFF Attendee</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Art Film Festival Attendee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user</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Responsibilities</w:t>
            </w:r>
            <w:r w:rsidDel="00000000" w:rsidR="00000000" w:rsidRPr="00000000">
              <w:rPr>
                <w:rtl w:val="0"/>
              </w:rPr>
            </w:r>
          </w:p>
        </w:tc>
        <w:tc>
          <w:tcPr/>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Create account</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Login to system</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Provide information</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Vote</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Success Criteria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hanging="18"/>
              <w:contextualSpacing w:val="0"/>
            </w:pPr>
            <w:r w:rsidDel="00000000" w:rsidR="00000000" w:rsidRPr="00000000">
              <w:rPr>
                <w:rFonts w:ascii="Times New Roman" w:cs="Times New Roman" w:eastAsia="Times New Roman" w:hAnsi="Times New Roman"/>
                <w:b w:val="0"/>
                <w:sz w:val="24"/>
                <w:szCs w:val="24"/>
                <w:vertAlign w:val="baseline"/>
                <w:rtl w:val="0"/>
              </w:rPr>
              <w:t xml:space="preserve">No recollection of technology use at festival</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Involvement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Uses system features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Deliverables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User contact data, demographics and votes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Comments / Issues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System must accommodate wide range of technical competencies </w:t>
            </w:r>
          </w:p>
        </w:tc>
      </w:tr>
    </w:tbl>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2bn6wsx" w:id="25"/>
      <w:bookmarkEnd w:id="25"/>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0"/>
          <w:i w:val="1"/>
          <w:vertAlign w:val="baseline"/>
          <w:rtl w:val="0"/>
        </w:rPr>
        <w:t xml:space="preserve">Administrator</w:t>
      </w:r>
      <w:r w:rsidDel="00000000" w:rsidR="00000000" w:rsidRPr="00000000">
        <w:rPr>
          <w:rtl w:val="0"/>
        </w:rPr>
      </w:r>
    </w:p>
    <w:tbl>
      <w:tblPr>
        <w:tblStyle w:val="Table11"/>
        <w:bidi w:val="0"/>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Representative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Karen Sadler</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Business community partner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will be system administrator</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Responsibilities</w:t>
            </w:r>
            <w:r w:rsidDel="00000000" w:rsidR="00000000" w:rsidRPr="00000000">
              <w:rPr>
                <w:rtl w:val="0"/>
              </w:rPr>
            </w:r>
          </w:p>
        </w:tc>
        <w:tc>
          <w:tcPr/>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Schedules event</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Enters movie data</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Assigns movies to time blocks</w:t>
            </w:r>
          </w:p>
          <w:p w:rsidR="00000000" w:rsidDel="00000000" w:rsidP="00000000" w:rsidRDefault="00000000" w:rsidRPr="00000000">
            <w:pPr>
              <w:keepLines w:val="1"/>
              <w:widowControl w:val="0"/>
              <w:numPr>
                <w:ilvl w:val="0"/>
                <w:numId w:val="1"/>
              </w:numPr>
              <w:spacing w:after="0" w:before="0" w:line="240" w:lineRule="auto"/>
              <w:ind w:left="346"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Generates voting and demographic reports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Success Criteria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hanging="18"/>
              <w:contextualSpacing w:val="0"/>
            </w:pPr>
            <w:r w:rsidDel="00000000" w:rsidR="00000000" w:rsidRPr="00000000">
              <w:rPr>
                <w:rFonts w:ascii="Times New Roman" w:cs="Times New Roman" w:eastAsia="Times New Roman" w:hAnsi="Times New Roman"/>
                <w:b w:val="0"/>
                <w:sz w:val="24"/>
                <w:szCs w:val="24"/>
                <w:vertAlign w:val="baseline"/>
                <w:rtl w:val="0"/>
              </w:rPr>
              <w:t xml:space="preserve">Simplifies event planning, data collection, voting and administration</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Involvement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18" w:firstLine="18"/>
              <w:contextualSpacing w:val="0"/>
            </w:pPr>
            <w:r w:rsidDel="00000000" w:rsidR="00000000" w:rsidRPr="00000000">
              <w:rPr>
                <w:rFonts w:ascii="Times New Roman" w:cs="Times New Roman" w:eastAsia="Times New Roman" w:hAnsi="Times New Roman"/>
                <w:b w:val="0"/>
                <w:sz w:val="24"/>
                <w:szCs w:val="24"/>
                <w:vertAlign w:val="baseline"/>
                <w:rtl w:val="0"/>
              </w:rPr>
              <w:t xml:space="preserve">Provides product guidance and desired features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Deliverables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Demographics reports, Attendee information, voting totals</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Comments / Issues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System and features need to be simple to configure and use and satisfy customer expectations</w:t>
            </w:r>
          </w:p>
        </w:tc>
      </w:tr>
    </w:tbl>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qsh70q"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numPr>
          <w:ilvl w:val="1"/>
          <w:numId w:val="2"/>
        </w:numPr>
        <w:rPr/>
      </w:pPr>
      <w:bookmarkStart w:colFirst="0" w:colLast="0" w:name="h.3as4poj" w:id="27"/>
      <w:bookmarkEnd w:id="27"/>
      <w:r w:rsidDel="00000000" w:rsidR="00000000" w:rsidRPr="00000000">
        <w:rPr>
          <w:b w:val="1"/>
          <w:vertAlign w:val="baseline"/>
          <w:rtl w:val="0"/>
        </w:rPr>
        <w:t xml:space="preserve">Key Stakeholder or User Needs</w:t>
      </w:r>
      <w:r w:rsidDel="00000000" w:rsidR="00000000" w:rsidRPr="00000000">
        <w:rPr>
          <w:rtl w:val="0"/>
        </w:rPr>
      </w:r>
    </w:p>
    <w:tbl>
      <w:tblPr>
        <w:tblStyle w:val="Table12"/>
        <w:bidi w:val="0"/>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58"/>
        <w:gridCol w:w="900"/>
        <w:gridCol w:w="1800"/>
        <w:gridCol w:w="1890"/>
        <w:gridCol w:w="90"/>
        <w:gridCol w:w="2430"/>
        <w:tblGridChange w:id="0">
          <w:tblGrid>
            <w:gridCol w:w="2358"/>
            <w:gridCol w:w="900"/>
            <w:gridCol w:w="1800"/>
            <w:gridCol w:w="1890"/>
            <w:gridCol w:w="90"/>
            <w:gridCol w:w="2430"/>
          </w:tblGrid>
        </w:tblGridChange>
      </w:tblGrid>
      <w:tr>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Need</w:t>
            </w:r>
            <w:r w:rsidDel="00000000" w:rsidR="00000000" w:rsidRPr="00000000">
              <w:rPr>
                <w:rtl w:val="0"/>
              </w:rPr>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Priority</w:t>
            </w:r>
            <w:r w:rsidDel="00000000" w:rsidR="00000000" w:rsidRPr="00000000">
              <w:rPr>
                <w:rtl w:val="0"/>
              </w:rPr>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Concerns</w:t>
            </w:r>
            <w:r w:rsidDel="00000000" w:rsidR="00000000" w:rsidRPr="00000000">
              <w:rPr>
                <w:rtl w:val="0"/>
              </w:rPr>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Current Solution</w:t>
            </w:r>
            <w:r w:rsidDel="00000000" w:rsidR="00000000" w:rsidRPr="00000000">
              <w:rPr>
                <w:rtl w:val="0"/>
              </w:rPr>
            </w:r>
          </w:p>
        </w:tc>
        <w:tc>
          <w:tcPr>
            <w:gridSpan w:val="2"/>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vertAlign w:val="baseline"/>
                <w:rtl w:val="0"/>
              </w:rPr>
              <w:t xml:space="preserve">Proposed Solutions</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Create time constrained voting solution </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High</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Ensuring unique voter and one vote per time slot</w:t>
            </w:r>
          </w:p>
        </w:tc>
        <w:tc>
          <w:tcPr>
            <w:gridSpan w:val="2"/>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Manual paper system or none at all</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Online web based application and mobile application </w:t>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Collect attendee contact and demographic data</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High</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Not all attendees will provide data</w:t>
            </w:r>
          </w:p>
        </w:tc>
        <w:tc>
          <w:tcPr>
            <w:gridSpan w:val="2"/>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None</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Prompt voters on login to provide email and answer four relevant demographic questions</w:t>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Create database to populate movies into scheduled time slots for event</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High</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Administration needs to be user-friendly</w:t>
            </w:r>
          </w:p>
        </w:tc>
        <w:tc>
          <w:tcPr>
            <w:gridSpan w:val="2"/>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Spreadsheet</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Create scheduling system with user interface to easily manage scheduling</w:t>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Create database to store collected demographic and contact information</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High</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Administrator needs simple interface to pull reports and create mailings</w:t>
            </w:r>
          </w:p>
        </w:tc>
        <w:tc>
          <w:tcPr>
            <w:gridSpan w:val="2"/>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Spreadsheet, email</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Create custom solution for reports and look into email list APIs for managing mailing lists and contact information.</w:t>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Community Partner would like to consolidate design elements</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Medium</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Difficulty getting preferences during run up to event</w:t>
            </w:r>
          </w:p>
        </w:tc>
        <w:tc>
          <w:tcPr>
            <w:gridSpan w:val="2"/>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None</w:t>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Create design attribute sheet for community partner while developing CSS.</w:t>
            </w:r>
          </w:p>
        </w:tc>
      </w:tr>
    </w:tbl>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pxezwc" w:id="28"/>
      <w:bookmarkEnd w:id="28"/>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Alternatives and Competition</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49x2ik5" w:id="29"/>
      <w:bookmarkEnd w:id="29"/>
      <w:r w:rsidDel="00000000" w:rsidR="00000000" w:rsidRPr="00000000">
        <w:rPr>
          <w:rFonts w:ascii="Times New Roman" w:cs="Times New Roman" w:eastAsia="Times New Roman" w:hAnsi="Times New Roman"/>
          <w:b w:val="0"/>
          <w:sz w:val="24"/>
          <w:szCs w:val="24"/>
          <w:vertAlign w:val="baseline"/>
          <w:rtl w:val="0"/>
        </w:rPr>
        <w:t xml:space="preserve">No off-the-shelf solution fits our stakeholder requirements necessitating a custom coded solution</w:t>
      </w:r>
    </w:p>
    <w:p w:rsidR="00000000" w:rsidDel="00000000" w:rsidP="00000000" w:rsidRDefault="00000000" w:rsidRPr="00000000">
      <w:pPr>
        <w:pStyle w:val="Heading1"/>
        <w:numPr>
          <w:ilvl w:val="0"/>
          <w:numId w:val="2"/>
        </w:numPr>
        <w:rPr/>
      </w:pPr>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pPr>
        <w:pStyle w:val="Heading2"/>
        <w:numPr>
          <w:ilvl w:val="1"/>
          <w:numId w:val="2"/>
        </w:numPr>
        <w:rPr/>
      </w:pPr>
      <w:bookmarkStart w:colFirst="0" w:colLast="0" w:name="h.2p2csry" w:id="30"/>
      <w:bookmarkEnd w:id="3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current proposed solution is to have a server for EVFS that will contain a database (TBD) and the website itself. The database will contain information used by both the website and mobile app. Other than the database, the website and mobile app are independent products. The website deals with the administrative side and voters who are voting via kiosk. The mobile app deals with voters who wish to download the app to vote and will be available on multiple platforms.</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47n2zr" w:id="31"/>
      <w:bookmarkEnd w:id="31"/>
      <w:ins w:author="Karthikeyan Umapathy" w:id="5" w:date="2015-10-20T20:44:22Z">
        <w:r w:rsidDel="00000000" w:rsidR="00000000" w:rsidRPr="00000000">
          <w:rPr>
            <w:rFonts w:ascii="Times New Roman" w:cs="Times New Roman" w:eastAsia="Times New Roman" w:hAnsi="Times New Roman"/>
            <w:b w:val="0"/>
            <w:sz w:val="24"/>
            <w:szCs w:val="24"/>
            <w:vertAlign w:val="baseline"/>
            <w:rtl w:val="0"/>
          </w:rPr>
          <w:t xml:space="preserve">Try to come up with a diagram to depict higher level view of the product. Look up what is system context diagram. Draw a system context diagram for your product in here.</w:t>
        </w:r>
      </w:ins>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numPr>
          <w:ilvl w:val="1"/>
          <w:numId w:val="2"/>
        </w:numPr>
        <w:rPr/>
      </w:pPr>
      <w:bookmarkStart w:colFirst="0" w:colLast="0" w:name="h.3o7alnk" w:id="32"/>
      <w:bookmarkEnd w:id="32"/>
      <w:r w:rsidDel="00000000" w:rsidR="00000000" w:rsidRPr="00000000">
        <w:rPr>
          <w:b w:val="1"/>
          <w:vertAlign w:val="baseline"/>
          <w:rtl w:val="0"/>
        </w:rPr>
        <w:t xml:space="preserve">Summary of Capabilities</w:t>
      </w:r>
      <w:r w:rsidDel="00000000" w:rsidR="00000000" w:rsidRPr="00000000">
        <w:rPr>
          <w:rtl w:val="0"/>
        </w:rPr>
      </w:r>
    </w:p>
    <w:p w:rsidR="00000000" w:rsidDel="00000000" w:rsidP="00000000" w:rsidRDefault="00000000" w:rsidRPr="00000000">
      <w:pPr>
        <w:keepNext w:val="1"/>
        <w:ind w:left="2880" w:right="72" w:firstLine="720"/>
        <w:contextualSpacing w:val="0"/>
      </w:pPr>
      <w:r w:rsidDel="00000000" w:rsidR="00000000" w:rsidRPr="00000000">
        <w:rPr>
          <w:b w:val="1"/>
          <w:vertAlign w:val="baseline"/>
          <w:rtl w:val="0"/>
        </w:rPr>
        <w:t xml:space="preserve">Table 4-1    Customer Support System</w:t>
      </w:r>
      <w:r w:rsidDel="00000000" w:rsidR="00000000" w:rsidRPr="00000000">
        <w:rPr>
          <w:rtl w:val="0"/>
        </w:rPr>
      </w:r>
    </w:p>
    <w:tbl>
      <w:tblPr>
        <w:tblStyle w:val="Table13"/>
        <w:bidi w:val="0"/>
        <w:tblW w:w="8640.0" w:type="dxa"/>
        <w:jc w:val="left"/>
        <w:tblInd w:w="810.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600"/>
        <w:gridCol w:w="5040"/>
        <w:tblGridChange w:id="0">
          <w:tblGrid>
            <w:gridCol w:w="3600"/>
            <w:gridCol w:w="5040"/>
          </w:tblGrid>
        </w:tblGridChange>
      </w:tblGrid>
      <w:tr>
        <w:tc>
          <w:tcPr/>
          <w:p w:rsidR="00000000" w:rsidDel="00000000" w:rsidP="00000000" w:rsidRDefault="00000000" w:rsidRPr="00000000">
            <w:pPr>
              <w:keepNext w:val="1"/>
              <w:ind w:right="72"/>
              <w:contextualSpacing w:val="0"/>
            </w:pPr>
            <w:r w:rsidDel="00000000" w:rsidR="00000000" w:rsidRPr="00000000">
              <w:rPr>
                <w:b w:val="1"/>
                <w:color w:val="000000"/>
                <w:vertAlign w:val="baseline"/>
                <w:rtl w:val="0"/>
              </w:rPr>
              <w:t xml:space="preserve">Customer Benefit</w:t>
            </w:r>
            <w:r w:rsidDel="00000000" w:rsidR="00000000" w:rsidRPr="00000000">
              <w:rPr>
                <w:rtl w:val="0"/>
              </w:rPr>
            </w:r>
          </w:p>
        </w:tc>
        <w:tc>
          <w:tcPr/>
          <w:p w:rsidR="00000000" w:rsidDel="00000000" w:rsidP="00000000" w:rsidRDefault="00000000" w:rsidRPr="00000000">
            <w:pPr>
              <w:ind w:right="144"/>
              <w:contextualSpacing w:val="0"/>
            </w:pPr>
            <w:r w:rsidDel="00000000" w:rsidR="00000000" w:rsidRPr="00000000">
              <w:rPr>
                <w:b w:val="1"/>
                <w:color w:val="000000"/>
                <w:vertAlign w:val="baseline"/>
                <w:rtl w:val="0"/>
              </w:rPr>
              <w:t xml:space="preserve">Supporting Features</w:t>
            </w:r>
            <w:r w:rsidDel="00000000" w:rsidR="00000000" w:rsidRPr="00000000">
              <w:rPr>
                <w:rtl w:val="0"/>
              </w:rPr>
            </w:r>
          </w:p>
        </w:tc>
      </w:tr>
      <w:tr>
        <w:tc>
          <w:tcPr/>
          <w:p w:rsidR="00000000" w:rsidDel="00000000" w:rsidP="00000000" w:rsidRDefault="00000000" w:rsidRPr="00000000">
            <w:pPr>
              <w:keepNext w:val="1"/>
              <w:ind w:right="-14"/>
              <w:contextualSpacing w:val="0"/>
            </w:pPr>
            <w:r w:rsidDel="00000000" w:rsidR="00000000" w:rsidRPr="00000000">
              <w:rPr>
                <w:color w:val="000000"/>
                <w:sz w:val="24"/>
                <w:szCs w:val="24"/>
                <w:vertAlign w:val="baseline"/>
                <w:rtl w:val="0"/>
              </w:rPr>
              <w:t xml:space="preserve">EVFS users can vote according to their preference.</w:t>
            </w:r>
            <w:r w:rsidDel="00000000" w:rsidR="00000000" w:rsidRPr="00000000">
              <w:rPr>
                <w:rtl w:val="0"/>
              </w:rPr>
            </w:r>
          </w:p>
        </w:tc>
        <w:tc>
          <w:tcPr/>
          <w:p w:rsidR="00000000" w:rsidDel="00000000" w:rsidP="00000000" w:rsidRDefault="00000000" w:rsidRPr="00000000">
            <w:pPr>
              <w:ind w:right="144"/>
              <w:contextualSpacing w:val="0"/>
            </w:pPr>
            <w:r w:rsidDel="00000000" w:rsidR="00000000" w:rsidRPr="00000000">
              <w:rPr>
                <w:color w:val="000000"/>
                <w:sz w:val="24"/>
                <w:szCs w:val="24"/>
                <w:vertAlign w:val="baseline"/>
                <w:rtl w:val="0"/>
              </w:rPr>
              <w:t xml:space="preserve">Users can vote using the mobile app or website (Kiosk).</w:t>
            </w:r>
            <w:r w:rsidDel="00000000" w:rsidR="00000000" w:rsidRPr="00000000">
              <w:rPr>
                <w:rtl w:val="0"/>
              </w:rPr>
            </w:r>
          </w:p>
        </w:tc>
      </w:tr>
      <w:tr>
        <w:tc>
          <w:tcPr/>
          <w:p w:rsidR="00000000" w:rsidDel="00000000" w:rsidP="00000000" w:rsidRDefault="00000000" w:rsidRPr="00000000">
            <w:pPr>
              <w:keepNext w:val="1"/>
              <w:ind w:right="-14"/>
              <w:contextualSpacing w:val="0"/>
            </w:pPr>
            <w:r w:rsidDel="00000000" w:rsidR="00000000" w:rsidRPr="00000000">
              <w:rPr>
                <w:color w:val="000000"/>
                <w:sz w:val="24"/>
                <w:szCs w:val="24"/>
                <w:vertAlign w:val="baseline"/>
                <w:rtl w:val="0"/>
              </w:rPr>
              <w:t xml:space="preserve">EVFS users can view leader boards</w:t>
            </w:r>
            <w:r w:rsidDel="00000000" w:rsidR="00000000" w:rsidRPr="00000000">
              <w:rPr>
                <w:rtl w:val="0"/>
              </w:rPr>
            </w:r>
          </w:p>
        </w:tc>
        <w:tc>
          <w:tcPr/>
          <w:p w:rsidR="00000000" w:rsidDel="00000000" w:rsidP="00000000" w:rsidRDefault="00000000" w:rsidRPr="00000000">
            <w:pPr>
              <w:ind w:right="144"/>
              <w:contextualSpacing w:val="0"/>
            </w:pPr>
            <w:r w:rsidDel="00000000" w:rsidR="00000000" w:rsidRPr="00000000">
              <w:rPr>
                <w:color w:val="000000"/>
                <w:sz w:val="24"/>
                <w:szCs w:val="24"/>
                <w:vertAlign w:val="baseline"/>
                <w:rtl w:val="0"/>
              </w:rPr>
              <w:t xml:space="preserve">Leader boards will be displayed on the website in real time.</w:t>
            </w:r>
            <w:r w:rsidDel="00000000" w:rsidR="00000000" w:rsidRPr="00000000">
              <w:rPr>
                <w:rtl w:val="0"/>
              </w:rPr>
            </w:r>
          </w:p>
        </w:tc>
      </w:tr>
      <w:tr>
        <w:tc>
          <w:tcPr/>
          <w:p w:rsidR="00000000" w:rsidDel="00000000" w:rsidP="00000000" w:rsidRDefault="00000000" w:rsidRPr="00000000">
            <w:pPr>
              <w:keepNext w:val="1"/>
              <w:ind w:right="-14"/>
              <w:contextualSpacing w:val="0"/>
            </w:pPr>
            <w:r w:rsidDel="00000000" w:rsidR="00000000" w:rsidRPr="00000000">
              <w:rPr>
                <w:color w:val="000000"/>
                <w:sz w:val="24"/>
                <w:szCs w:val="24"/>
                <w:vertAlign w:val="baseline"/>
                <w:rtl w:val="0"/>
              </w:rPr>
              <w:t xml:space="preserve">EVFS users can create accounts.</w:t>
            </w:r>
            <w:r w:rsidDel="00000000" w:rsidR="00000000" w:rsidRPr="00000000">
              <w:rPr>
                <w:rtl w:val="0"/>
              </w:rPr>
            </w:r>
          </w:p>
        </w:tc>
        <w:tc>
          <w:tcPr/>
          <w:p w:rsidR="00000000" w:rsidDel="00000000" w:rsidP="00000000" w:rsidRDefault="00000000" w:rsidRPr="00000000">
            <w:pPr>
              <w:ind w:right="144"/>
              <w:contextualSpacing w:val="0"/>
            </w:pPr>
            <w:r w:rsidDel="00000000" w:rsidR="00000000" w:rsidRPr="00000000">
              <w:rPr>
                <w:color w:val="000000"/>
                <w:sz w:val="24"/>
                <w:szCs w:val="24"/>
                <w:vertAlign w:val="baseline"/>
                <w:rtl w:val="0"/>
              </w:rPr>
              <w:t xml:space="preserve">With an account, users can vote once per block. There will be guest accounts for 'walk-ins'.</w:t>
            </w:r>
            <w:r w:rsidDel="00000000" w:rsidR="00000000" w:rsidRPr="00000000">
              <w:rPr>
                <w:rtl w:val="0"/>
              </w:rPr>
            </w:r>
          </w:p>
        </w:tc>
      </w:tr>
      <w:tr>
        <w:tc>
          <w:tcPr/>
          <w:p w:rsidR="00000000" w:rsidDel="00000000" w:rsidP="00000000" w:rsidRDefault="00000000" w:rsidRPr="00000000">
            <w:pPr>
              <w:keepNext w:val="1"/>
              <w:ind w:right="-14"/>
              <w:contextualSpacing w:val="0"/>
            </w:pPr>
            <w:r w:rsidDel="00000000" w:rsidR="00000000" w:rsidRPr="00000000">
              <w:rPr>
                <w:color w:val="000000"/>
                <w:sz w:val="24"/>
                <w:szCs w:val="24"/>
                <w:vertAlign w:val="baseline"/>
                <w:rtl w:val="0"/>
              </w:rPr>
              <w:t xml:space="preserve">EVFS users can only vote once.</w:t>
            </w:r>
            <w:r w:rsidDel="00000000" w:rsidR="00000000" w:rsidRPr="00000000">
              <w:rPr>
                <w:rtl w:val="0"/>
              </w:rPr>
            </w:r>
          </w:p>
        </w:tc>
        <w:tc>
          <w:tcPr/>
          <w:p w:rsidR="00000000" w:rsidDel="00000000" w:rsidP="00000000" w:rsidRDefault="00000000" w:rsidRPr="00000000">
            <w:pPr>
              <w:ind w:right="144"/>
              <w:contextualSpacing w:val="0"/>
            </w:pPr>
            <w:r w:rsidDel="00000000" w:rsidR="00000000" w:rsidRPr="00000000">
              <w:rPr>
                <w:color w:val="000000"/>
                <w:sz w:val="24"/>
                <w:szCs w:val="24"/>
                <w:vertAlign w:val="baseline"/>
                <w:rtl w:val="0"/>
              </w:rPr>
              <w:t xml:space="preserve">Potential ticket system will prevent users from voting more than once per block.</w:t>
            </w:r>
            <w:r w:rsidDel="00000000" w:rsidR="00000000" w:rsidRPr="00000000">
              <w:rPr>
                <w:rtl w:val="0"/>
              </w:rPr>
            </w:r>
          </w:p>
        </w:tc>
      </w:tr>
      <w:tr>
        <w:tc>
          <w:tcPr/>
          <w:p w:rsidR="00000000" w:rsidDel="00000000" w:rsidP="00000000" w:rsidRDefault="00000000" w:rsidRPr="00000000">
            <w:pPr>
              <w:keepNext w:val="1"/>
              <w:ind w:right="-14"/>
              <w:contextualSpacing w:val="0"/>
            </w:pPr>
            <w:r w:rsidDel="00000000" w:rsidR="00000000" w:rsidRPr="00000000">
              <w:rPr>
                <w:color w:val="000000"/>
                <w:sz w:val="24"/>
                <w:szCs w:val="24"/>
                <w:vertAlign w:val="baseline"/>
                <w:rtl w:val="0"/>
              </w:rPr>
              <w:t xml:space="preserve">EVFS admin can manage films.</w:t>
            </w:r>
            <w:r w:rsidDel="00000000" w:rsidR="00000000" w:rsidRPr="00000000">
              <w:rPr>
                <w:rtl w:val="0"/>
              </w:rPr>
            </w:r>
          </w:p>
        </w:tc>
        <w:tc>
          <w:tcPr/>
          <w:p w:rsidR="00000000" w:rsidDel="00000000" w:rsidP="00000000" w:rsidRDefault="00000000" w:rsidRPr="00000000">
            <w:pPr>
              <w:ind w:right="144"/>
              <w:contextualSpacing w:val="0"/>
            </w:pPr>
            <w:r w:rsidDel="00000000" w:rsidR="00000000" w:rsidRPr="00000000">
              <w:rPr>
                <w:color w:val="000000"/>
                <w:sz w:val="24"/>
                <w:szCs w:val="24"/>
                <w:vertAlign w:val="baseline"/>
                <w:rtl w:val="0"/>
              </w:rPr>
              <w:t xml:space="preserve">Admin can add/modify/delete films.</w:t>
            </w:r>
            <w:r w:rsidDel="00000000" w:rsidR="00000000" w:rsidRPr="00000000">
              <w:rPr>
                <w:rtl w:val="0"/>
              </w:rPr>
            </w:r>
          </w:p>
        </w:tc>
      </w:tr>
      <w:tr>
        <w:tc>
          <w:tcPr/>
          <w:p w:rsidR="00000000" w:rsidDel="00000000" w:rsidP="00000000" w:rsidRDefault="00000000" w:rsidRPr="00000000">
            <w:pPr>
              <w:keepNext w:val="1"/>
              <w:ind w:right="-14"/>
              <w:contextualSpacing w:val="0"/>
            </w:pPr>
            <w:r w:rsidDel="00000000" w:rsidR="00000000" w:rsidRPr="00000000">
              <w:rPr>
                <w:color w:val="000000"/>
                <w:sz w:val="24"/>
                <w:szCs w:val="24"/>
                <w:vertAlign w:val="baseline"/>
                <w:rtl w:val="0"/>
              </w:rPr>
              <w:t xml:space="preserve">EVFS admin can manage time blocks.</w:t>
            </w:r>
            <w:r w:rsidDel="00000000" w:rsidR="00000000" w:rsidRPr="00000000">
              <w:rPr>
                <w:rtl w:val="0"/>
              </w:rPr>
            </w:r>
          </w:p>
        </w:tc>
        <w:tc>
          <w:tcPr/>
          <w:p w:rsidR="00000000" w:rsidDel="00000000" w:rsidP="00000000" w:rsidRDefault="00000000" w:rsidRPr="00000000">
            <w:pPr>
              <w:ind w:right="144"/>
              <w:contextualSpacing w:val="0"/>
            </w:pPr>
            <w:r w:rsidDel="00000000" w:rsidR="00000000" w:rsidRPr="00000000">
              <w:rPr>
                <w:color w:val="000000"/>
                <w:sz w:val="24"/>
                <w:szCs w:val="24"/>
                <w:vertAlign w:val="baseline"/>
                <w:rtl w:val="0"/>
              </w:rPr>
              <w:t xml:space="preserve">Admin can add/modify/delete time blocks and add films to the time blocks and add films to</w:t>
            </w:r>
            <w:r w:rsidDel="00000000" w:rsidR="00000000" w:rsidRPr="00000000">
              <w:rPr>
                <w:rtl w:val="0"/>
              </w:rPr>
            </w:r>
          </w:p>
        </w:tc>
      </w:tr>
      <w:tr>
        <w:tc>
          <w:tcPr/>
          <w:p w:rsidR="00000000" w:rsidDel="00000000" w:rsidP="00000000" w:rsidRDefault="00000000" w:rsidRPr="00000000">
            <w:pPr>
              <w:keepNext w:val="1"/>
              <w:ind w:right="-14"/>
              <w:contextualSpacing w:val="0"/>
            </w:pPr>
            <w:r w:rsidDel="00000000" w:rsidR="00000000" w:rsidRPr="00000000">
              <w:rPr>
                <w:color w:val="000000"/>
                <w:sz w:val="24"/>
                <w:szCs w:val="24"/>
                <w:vertAlign w:val="baseline"/>
                <w:rtl w:val="0"/>
              </w:rPr>
              <w:t xml:space="preserve">EVFS admin can view demographics.</w:t>
            </w:r>
            <w:r w:rsidDel="00000000" w:rsidR="00000000" w:rsidRPr="00000000">
              <w:rPr>
                <w:rtl w:val="0"/>
              </w:rPr>
            </w:r>
          </w:p>
        </w:tc>
        <w:tc>
          <w:tcPr/>
          <w:p w:rsidR="00000000" w:rsidDel="00000000" w:rsidP="00000000" w:rsidRDefault="00000000" w:rsidRPr="00000000">
            <w:pPr>
              <w:ind w:right="144"/>
              <w:contextualSpacing w:val="0"/>
            </w:pPr>
            <w:r w:rsidDel="00000000" w:rsidR="00000000" w:rsidRPr="00000000">
              <w:rPr>
                <w:color w:val="000000"/>
                <w:sz w:val="24"/>
                <w:szCs w:val="24"/>
                <w:vertAlign w:val="baseline"/>
                <w:rtl w:val="0"/>
              </w:rPr>
              <w:t xml:space="preserve">Admin will have access to view any demographics collected during voting.</w:t>
            </w:r>
            <w:r w:rsidDel="00000000" w:rsidR="00000000" w:rsidRPr="00000000">
              <w:rPr>
                <w:rtl w:val="0"/>
              </w:rPr>
            </w:r>
          </w:p>
        </w:tc>
      </w:tr>
    </w:tbl>
    <w:p w:rsidR="00000000" w:rsidDel="00000000" w:rsidP="00000000" w:rsidRDefault="00000000" w:rsidRPr="00000000">
      <w:pPr>
        <w:pStyle w:val="Heading2"/>
        <w:numPr>
          <w:ilvl w:val="1"/>
          <w:numId w:val="2"/>
        </w:numPr>
        <w:rPr/>
      </w:pPr>
      <w:bookmarkStart w:colFirst="0" w:colLast="0" w:name="h.23ckvvd" w:id="33"/>
      <w:bookmarkEnd w:id="33"/>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ihv636" w:id="34"/>
      <w:bookmarkEnd w:id="34"/>
      <w:r w:rsidDel="00000000" w:rsidR="00000000" w:rsidRPr="00000000">
        <w:rPr>
          <w:rFonts w:ascii="Times New Roman" w:cs="Times New Roman" w:eastAsia="Times New Roman" w:hAnsi="Times New Roman"/>
          <w:b w:val="0"/>
          <w:sz w:val="24"/>
          <w:szCs w:val="24"/>
          <w:vertAlign w:val="baseline"/>
          <w:rtl w:val="0"/>
        </w:rPr>
        <w:t xml:space="preserve">We are designing our application in a .NET environment.</w:t>
      </w:r>
    </w:p>
    <w:p w:rsidR="00000000" w:rsidDel="00000000" w:rsidP="00000000" w:rsidRDefault="00000000" w:rsidRPr="00000000">
      <w:pPr>
        <w:pStyle w:val="Heading2"/>
        <w:widowControl w:val="1"/>
        <w:numPr>
          <w:ilvl w:val="1"/>
          <w:numId w:val="2"/>
        </w:numPr>
        <w:rPr/>
      </w:pPr>
      <w:r w:rsidDel="00000000" w:rsidR="00000000" w:rsidRPr="00000000">
        <w:rPr>
          <w:b w:val="1"/>
          <w:vertAlign w:val="baseline"/>
          <w:rtl w:val="0"/>
        </w:rPr>
        <w:t xml:space="preserve">Cost and Pricing</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32hioqz" w:id="35"/>
      <w:bookmarkEnd w:id="35"/>
      <w:r w:rsidDel="00000000" w:rsidR="00000000" w:rsidRPr="00000000">
        <w:rPr>
          <w:rFonts w:ascii="Times New Roman" w:cs="Times New Roman" w:eastAsia="Times New Roman" w:hAnsi="Times New Roman"/>
          <w:b w:val="0"/>
          <w:sz w:val="24"/>
          <w:szCs w:val="24"/>
          <w:vertAlign w:val="baseline"/>
          <w:rtl w:val="0"/>
        </w:rPr>
        <w:t xml:space="preserve">There is no charge for developing the software components of this project. There may be hardware costs the organization will need pay for in order to successfully implement the system. These costs will be associated with festival kiosks and the system used to uniquely identify voters.</w:t>
      </w:r>
    </w:p>
    <w:p w:rsidR="00000000" w:rsidDel="00000000" w:rsidP="00000000" w:rsidRDefault="00000000" w:rsidRPr="00000000">
      <w:pPr>
        <w:pStyle w:val="Heading2"/>
        <w:widowControl w:val="1"/>
        <w:numPr>
          <w:ilvl w:val="1"/>
          <w:numId w:val="2"/>
        </w:numPr>
        <w:rPr/>
      </w:pPr>
      <w:r w:rsidDel="00000000" w:rsidR="00000000" w:rsidRPr="00000000">
        <w:rPr>
          <w:b w:val="1"/>
          <w:vertAlign w:val="baseline"/>
          <w:rtl w:val="0"/>
        </w:rPr>
        <w:t xml:space="preserve">Licensing and Installation</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Codeachrome retains the rights to all created intellectual property and allows the World Arts Film Festival the use of our EVFS free of charge for their festivals.</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4"/>
      <w:bidi w:val="0"/>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ind w:right="360"/>
            <w:contextualSpacing w:val="0"/>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center"/>
          </w:pPr>
          <w:r w:rsidDel="00000000" w:rsidR="00000000" w:rsidRPr="00000000">
            <w:rPr>
              <w:vertAlign w:val="baseline"/>
              <w:rtl w:val="0"/>
            </w:rPr>
            <w:t xml:space="preserve">© Codeachrome, 2015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right"/>
          </w:pPr>
          <w:r w:rsidDel="00000000" w:rsidR="00000000" w:rsidRPr="00000000">
            <w:rPr>
              <w:vertAlign w:val="baseline"/>
              <w:rtl w:val="0"/>
            </w:rPr>
            <w:t xml:space="preserve">Page </w:t>
          </w:r>
          <w:fldSimple w:instr="PAGE" w:fldLock="0" w:dirty="0">
            <w:r w:rsidDel="00000000" w:rsidR="00000000" w:rsidRPr="00000000">
              <w:rPr>
                <w:vertAlign w:val="baseline"/>
              </w:rPr>
            </w:r>
          </w:fldSimple>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vertAlign w:val="baseline"/>
        <w:rtl w:val="0"/>
      </w:rPr>
      <w:t xml:space="preserve">Codeachrome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keepLines w:val="1"/>
      <w:widowControl w:val="0"/>
      <w:spacing w:after="60" w:before="120" w:line="24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keepLines w:val="1"/>
      <w:widowControl w:val="0"/>
      <w:spacing w:after="60" w:before="12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keepLines w:val="1"/>
      <w:widowControl w:val="0"/>
      <w:spacing w:after="60" w:before="120" w:line="240" w:lineRule="auto"/>
      <w:ind w:left="720" w:hanging="720"/>
    </w:pPr>
    <w:rPr>
      <w:rFonts w:ascii="Arial" w:cs="Arial" w:eastAsia="Arial" w:hAnsi="Arial"/>
      <w:b w:val="0"/>
      <w:sz w:val="20"/>
      <w:szCs w:val="20"/>
      <w:vertAlign w:val="baseline"/>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vertAlign w:val="baseline"/>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